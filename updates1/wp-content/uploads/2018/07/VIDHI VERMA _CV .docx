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518DA" w14:textId="77777777" w:rsidR="005F1438" w:rsidRPr="007B14F6" w:rsidRDefault="005F1438" w:rsidP="005F1438">
      <w:r>
        <w:t>VIDHI VERMA</w:t>
      </w:r>
    </w:p>
    <w:p w14:paraId="21971B52" w14:textId="3FB55DF8" w:rsidR="005F1438" w:rsidRDefault="005F1438" w:rsidP="005F1438">
      <w:pPr>
        <w:rPr>
          <w:rFonts w:ascii="Verdana" w:hAnsi="Verdana"/>
          <w:sz w:val="17"/>
          <w:szCs w:val="17"/>
          <w:lang w:val="en-IN"/>
        </w:rPr>
      </w:pPr>
      <w:r w:rsidRPr="006063AC">
        <w:rPr>
          <w:rFonts w:ascii="Verdana" w:hAnsi="Verdana"/>
          <w:b/>
          <w:sz w:val="17"/>
          <w:szCs w:val="17"/>
          <w:lang w:val="en-IN"/>
        </w:rPr>
        <w:t>E-Mail</w:t>
      </w:r>
      <w:r w:rsidRPr="006063AC">
        <w:rPr>
          <w:rFonts w:ascii="Verdana" w:hAnsi="Verdana"/>
          <w:sz w:val="17"/>
          <w:szCs w:val="17"/>
          <w:lang w:val="en-IN"/>
        </w:rPr>
        <w:t xml:space="preserve">: </w:t>
      </w:r>
      <w:del w:id="0" w:author="ibm_admin" w:date="2018-03-29T02:38:00Z">
        <w:r w:rsidDel="004F59C0">
          <w:rPr>
            <w:rFonts w:ascii="Verdana" w:hAnsi="Verdana"/>
            <w:sz w:val="17"/>
            <w:szCs w:val="17"/>
            <w:lang w:val="en-IN"/>
          </w:rPr>
          <w:delText>vidhi.verma@in.ibm.com</w:delText>
        </w:r>
      </w:del>
      <w:ins w:id="1" w:author="ibm_admin" w:date="2018-03-29T02:38:00Z">
        <w:r w:rsidR="004F59C0">
          <w:rPr>
            <w:rFonts w:ascii="Verdana" w:hAnsi="Verdana"/>
            <w:sz w:val="17"/>
            <w:szCs w:val="17"/>
            <w:lang w:val="en-IN"/>
          </w:rPr>
          <w:t>vidhivivace@gmail.com</w:t>
        </w:r>
      </w:ins>
    </w:p>
    <w:p w14:paraId="3CFFCE23" w14:textId="77777777" w:rsidR="005F1438" w:rsidRPr="00324ACB" w:rsidRDefault="005F1438" w:rsidP="005F1438">
      <w:pPr>
        <w:rPr>
          <w:rFonts w:ascii="Verdana" w:hAnsi="Verdana"/>
          <w:sz w:val="17"/>
          <w:szCs w:val="17"/>
        </w:rPr>
      </w:pPr>
      <w:r w:rsidRPr="00324ACB">
        <w:rPr>
          <w:rFonts w:ascii="Verdana" w:hAnsi="Verdana"/>
          <w:b/>
          <w:sz w:val="17"/>
          <w:szCs w:val="17"/>
        </w:rPr>
        <w:t>Mobile</w:t>
      </w:r>
      <w:r>
        <w:rPr>
          <w:rFonts w:ascii="Verdana" w:hAnsi="Verdana"/>
          <w:sz w:val="17"/>
          <w:szCs w:val="17"/>
        </w:rPr>
        <w:t xml:space="preserve">: +91-9650122644 </w:t>
      </w:r>
      <w:r w:rsidR="00BE2D2F">
        <w:rPr>
          <w:rFonts w:ascii="Bookman Old Style" w:hAnsi="Bookman Old Style"/>
          <w:sz w:val="20"/>
          <w:szCs w:val="20"/>
        </w:rPr>
        <w:pict w14:anchorId="35D8CCCD">
          <v:rect id="_x0000_i1025" style="width:0;height:1.5pt" o:hralign="center" o:hrstd="t" o:hr="t" fillcolor="#9f6070" stroked="f"/>
        </w:pict>
      </w:r>
    </w:p>
    <w:p w14:paraId="3C93FB24" w14:textId="77777777" w:rsidR="005F1438" w:rsidRDefault="005F1438" w:rsidP="005F1438">
      <w:pPr>
        <w:rPr>
          <w:rFonts w:ascii="Verdana" w:hAnsi="Verdana"/>
          <w:sz w:val="17"/>
          <w:szCs w:val="17"/>
        </w:rPr>
      </w:pPr>
    </w:p>
    <w:p w14:paraId="14167989" w14:textId="77777777" w:rsidR="005F1438" w:rsidRPr="001231CF" w:rsidRDefault="005F1438" w:rsidP="005F1438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Marketing</w:t>
      </w:r>
      <w:r>
        <w:rPr>
          <w:rFonts w:ascii="Verdana" w:hAnsi="Verdana"/>
          <w:b/>
          <w:sz w:val="28"/>
          <w:szCs w:val="28"/>
        </w:rPr>
        <w:softHyphen/>
      </w:r>
    </w:p>
    <w:p w14:paraId="3D412DFF" w14:textId="77777777" w:rsidR="005F1438" w:rsidRPr="00A94A4E" w:rsidRDefault="005F1438" w:rsidP="005F1438">
      <w:pPr>
        <w:pStyle w:val="Header"/>
        <w:jc w:val="both"/>
        <w:rPr>
          <w:rStyle w:val="Hyperlink"/>
          <w:rFonts w:ascii="Verdana" w:hAnsi="Verdana"/>
          <w:b/>
          <w:sz w:val="17"/>
          <w:szCs w:val="17"/>
          <w:lang w:val="en-IN"/>
        </w:rPr>
      </w:pPr>
    </w:p>
    <w:p w14:paraId="088E7671" w14:textId="616D0FFC" w:rsidR="005F1438" w:rsidRDefault="005F1438" w:rsidP="005F1438">
      <w:pPr>
        <w:pStyle w:val="Header"/>
        <w:jc w:val="both"/>
        <w:rPr>
          <w:rFonts w:ascii="Verdana" w:hAnsi="Verdana"/>
          <w:sz w:val="17"/>
          <w:szCs w:val="17"/>
        </w:rPr>
      </w:pPr>
      <w:r w:rsidRPr="00810458">
        <w:rPr>
          <w:rStyle w:val="Hyperlink"/>
          <w:rFonts w:ascii="Verdana" w:hAnsi="Verdana"/>
          <w:b/>
          <w:color w:val="000000" w:themeColor="text1"/>
          <w:sz w:val="17"/>
          <w:szCs w:val="17"/>
          <w:lang w:val="en-US"/>
          <w:rPrChange w:id="2" w:author="ibm_admin" w:date="2018-03-28T00:41:00Z">
            <w:rPr>
              <w:rStyle w:val="Hyperlink"/>
              <w:rFonts w:ascii="Verdana" w:hAnsi="Verdana"/>
              <w:b/>
              <w:sz w:val="17"/>
              <w:szCs w:val="17"/>
              <w:lang w:val="en-US"/>
            </w:rPr>
          </w:rPrChange>
        </w:rPr>
        <w:t xml:space="preserve">BUSINESS SKILLS ACQUIRED </w:t>
      </w:r>
      <w:r>
        <w:rPr>
          <w:rFonts w:ascii="Verdana" w:hAnsi="Verdana"/>
          <w:noProof/>
          <w:sz w:val="17"/>
          <w:szCs w:val="17"/>
        </w:rPr>
        <w:drawing>
          <wp:inline distT="0" distB="0" distL="0" distR="0" wp14:anchorId="593595A9" wp14:editId="53F10C2D">
            <wp:extent cx="3886200" cy="95250"/>
            <wp:effectExtent l="0" t="0" r="0" b="0"/>
            <wp:docPr id="5" name="Picture 5" descr="BD2132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21328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889E" w14:textId="77777777" w:rsidR="005F1438" w:rsidRPr="00324ACB" w:rsidRDefault="005F1438" w:rsidP="005F1438">
      <w:pPr>
        <w:pStyle w:val="Header"/>
        <w:jc w:val="both"/>
        <w:rPr>
          <w:rStyle w:val="Hyperlink"/>
          <w:rFonts w:ascii="Verdana" w:hAnsi="Verdana"/>
          <w:b/>
          <w:sz w:val="17"/>
          <w:szCs w:val="17"/>
          <w:lang w:val="en-US"/>
        </w:rPr>
      </w:pPr>
    </w:p>
    <w:p w14:paraId="4B1FFEBF" w14:textId="77777777" w:rsidR="005F1438" w:rsidRPr="007B2E27" w:rsidRDefault="005F1438" w:rsidP="005F1438">
      <w:pPr>
        <w:jc w:val="both"/>
        <w:rPr>
          <w:rFonts w:ascii="Verdana" w:hAnsi="Verdana"/>
          <w:b/>
          <w:sz w:val="18"/>
          <w:szCs w:val="17"/>
        </w:rPr>
      </w:pPr>
      <w:r w:rsidRPr="007B2E27">
        <w:rPr>
          <w:rFonts w:ascii="Verdana" w:hAnsi="Verdana"/>
          <w:b/>
          <w:sz w:val="18"/>
          <w:szCs w:val="17"/>
        </w:rPr>
        <w:t>Profile in brief:</w:t>
      </w:r>
    </w:p>
    <w:p w14:paraId="257CCE10" w14:textId="77777777" w:rsidR="005F1438" w:rsidRPr="007B2E27" w:rsidRDefault="005F1438" w:rsidP="005F1438">
      <w:pPr>
        <w:jc w:val="both"/>
        <w:rPr>
          <w:rFonts w:ascii="Verdana" w:hAnsi="Verdana"/>
          <w:sz w:val="18"/>
          <w:szCs w:val="17"/>
        </w:rPr>
      </w:pPr>
    </w:p>
    <w:p w14:paraId="3FFA0C23" w14:textId="77777777" w:rsidR="005F1438" w:rsidRPr="007B2E27" w:rsidRDefault="005F1438" w:rsidP="005F1438">
      <w:pPr>
        <w:jc w:val="both"/>
        <w:rPr>
          <w:rFonts w:ascii="Verdana" w:hAnsi="Verdana"/>
          <w:sz w:val="18"/>
          <w:szCs w:val="17"/>
        </w:rPr>
      </w:pPr>
      <w:r>
        <w:rPr>
          <w:rFonts w:ascii="Verdana" w:hAnsi="Verdana"/>
          <w:sz w:val="18"/>
          <w:szCs w:val="17"/>
        </w:rPr>
        <w:t xml:space="preserve">12 </w:t>
      </w:r>
      <w:r w:rsidRPr="007B2E27">
        <w:rPr>
          <w:rFonts w:ascii="Verdana" w:hAnsi="Verdana"/>
          <w:sz w:val="18"/>
          <w:szCs w:val="17"/>
        </w:rPr>
        <w:t>years of total working experience in the areas of Analysing Market Research Reports, Project Management, Process Consulting, Transition Management, Marketing campaign planning and execution, D</w:t>
      </w:r>
      <w:r>
        <w:rPr>
          <w:rFonts w:ascii="Verdana" w:hAnsi="Verdana"/>
          <w:sz w:val="18"/>
          <w:szCs w:val="17"/>
        </w:rPr>
        <w:t xml:space="preserve">igital &amp; social </w:t>
      </w:r>
      <w:r w:rsidRPr="007B2E27">
        <w:rPr>
          <w:rFonts w:ascii="Verdana" w:hAnsi="Verdana"/>
          <w:sz w:val="18"/>
          <w:szCs w:val="17"/>
        </w:rPr>
        <w:t xml:space="preserve">media marketing. </w:t>
      </w:r>
    </w:p>
    <w:p w14:paraId="76B069C3" w14:textId="77777777" w:rsidR="005F1438" w:rsidRPr="007B2E27" w:rsidRDefault="005F1438" w:rsidP="005F1438">
      <w:pPr>
        <w:jc w:val="both"/>
        <w:rPr>
          <w:rFonts w:ascii="Verdana" w:hAnsi="Verdana"/>
          <w:sz w:val="18"/>
          <w:szCs w:val="17"/>
        </w:rPr>
      </w:pPr>
    </w:p>
    <w:p w14:paraId="68D64FE1" w14:textId="77777777" w:rsidR="005F1438" w:rsidRPr="007B2E27" w:rsidRDefault="005F1438" w:rsidP="005F1438">
      <w:pPr>
        <w:jc w:val="both"/>
        <w:rPr>
          <w:rFonts w:ascii="Verdana" w:hAnsi="Verdana"/>
          <w:sz w:val="18"/>
          <w:szCs w:val="17"/>
        </w:rPr>
      </w:pPr>
      <w:r w:rsidRPr="007B2E27">
        <w:rPr>
          <w:rFonts w:ascii="Verdana" w:hAnsi="Verdana"/>
          <w:sz w:val="18"/>
          <w:szCs w:val="17"/>
        </w:rPr>
        <w:t>My areas of expertise include Marketing</w:t>
      </w:r>
      <w:del w:id="3" w:author="ibm_admin" w:date="2018-03-29T02:16:00Z">
        <w:r w:rsidRPr="007B2E27" w:rsidDel="00984FA1">
          <w:rPr>
            <w:rFonts w:ascii="Verdana" w:hAnsi="Verdana"/>
            <w:sz w:val="18"/>
            <w:szCs w:val="17"/>
          </w:rPr>
          <w:delText xml:space="preserve"> and Branding</w:delText>
        </w:r>
      </w:del>
      <w:r w:rsidRPr="007B2E27">
        <w:rPr>
          <w:rFonts w:ascii="Verdana" w:hAnsi="Verdana"/>
          <w:sz w:val="18"/>
          <w:szCs w:val="17"/>
        </w:rPr>
        <w:t>, Analysis of Sales Trend and competitors, Pricing Effects, Due diligence, Transition of work from onsite, Client coordination, Marketing Automation Tool (UNICA</w:t>
      </w:r>
      <w:r>
        <w:rPr>
          <w:rFonts w:ascii="Verdana" w:hAnsi="Verdana"/>
          <w:sz w:val="18"/>
          <w:szCs w:val="17"/>
        </w:rPr>
        <w:t xml:space="preserve">) </w:t>
      </w:r>
      <w:r w:rsidRPr="007B2E27">
        <w:rPr>
          <w:rFonts w:ascii="Verdana" w:hAnsi="Verdana"/>
          <w:sz w:val="18"/>
          <w:szCs w:val="17"/>
        </w:rPr>
        <w:t>, Agency Management, Work load management, Productivity &amp; Utilization, Quality Control.</w:t>
      </w:r>
    </w:p>
    <w:p w14:paraId="00C35644" w14:textId="77777777" w:rsidR="005F1438" w:rsidRDefault="005F1438" w:rsidP="005F1438">
      <w:pPr>
        <w:jc w:val="both"/>
        <w:rPr>
          <w:rFonts w:ascii="Verdana" w:hAnsi="Verdana"/>
          <w:i/>
          <w:sz w:val="17"/>
          <w:szCs w:val="17"/>
        </w:rPr>
      </w:pPr>
    </w:p>
    <w:p w14:paraId="60D114EA" w14:textId="05440C52" w:rsidR="005F1438" w:rsidRPr="00C31F5F" w:rsidDel="005F1438" w:rsidRDefault="005F1438" w:rsidP="005F1438">
      <w:pPr>
        <w:jc w:val="both"/>
        <w:rPr>
          <w:del w:id="4" w:author="ibm_admin" w:date="2018-03-27T21:22:00Z"/>
          <w:rFonts w:ascii="Verdana" w:hAnsi="Verdana"/>
          <w:sz w:val="17"/>
          <w:szCs w:val="17"/>
        </w:rPr>
      </w:pPr>
    </w:p>
    <w:p w14:paraId="4CFB3A86" w14:textId="77777777" w:rsidR="005F1438" w:rsidRDefault="005F1438" w:rsidP="005F1438">
      <w:pPr>
        <w:jc w:val="both"/>
        <w:rPr>
          <w:moveTo w:id="5" w:author="ibm_admin" w:date="2018-03-27T21:21:00Z"/>
          <w:rFonts w:ascii="Verdana" w:hAnsi="Verdana"/>
          <w:b/>
          <w:i/>
          <w:sz w:val="17"/>
          <w:szCs w:val="17"/>
        </w:rPr>
      </w:pPr>
      <w:moveToRangeStart w:id="6" w:author="ibm_admin" w:date="2018-03-27T21:21:00Z" w:name="move509949047"/>
    </w:p>
    <w:p w14:paraId="5D010E9B" w14:textId="77777777" w:rsidR="005F1438" w:rsidRPr="00C31F5F" w:rsidRDefault="005F1438" w:rsidP="005F1438">
      <w:pPr>
        <w:jc w:val="both"/>
        <w:rPr>
          <w:moveTo w:id="7" w:author="ibm_admin" w:date="2018-03-27T21:21:00Z"/>
          <w:rFonts w:ascii="Verdana" w:hAnsi="Verdana"/>
          <w:b/>
          <w:sz w:val="17"/>
          <w:szCs w:val="17"/>
        </w:rPr>
      </w:pPr>
      <w:moveTo w:id="8" w:author="ibm_admin" w:date="2018-03-27T21:21:00Z">
        <w:r w:rsidRPr="00C31F5F">
          <w:rPr>
            <w:rFonts w:ascii="Verdana" w:hAnsi="Verdana"/>
            <w:b/>
            <w:sz w:val="17"/>
            <w:szCs w:val="17"/>
          </w:rPr>
          <w:t>Project Management:</w:t>
        </w:r>
      </w:moveTo>
    </w:p>
    <w:p w14:paraId="0C9A27AE" w14:textId="77777777" w:rsidR="005F1438" w:rsidRDefault="005F1438" w:rsidP="005F1438">
      <w:pPr>
        <w:jc w:val="both"/>
        <w:rPr>
          <w:moveTo w:id="9" w:author="ibm_admin" w:date="2018-03-27T21:21:00Z"/>
          <w:rFonts w:ascii="Verdana" w:hAnsi="Verdana"/>
          <w:b/>
          <w:i/>
          <w:sz w:val="17"/>
          <w:szCs w:val="17"/>
        </w:rPr>
      </w:pPr>
    </w:p>
    <w:p w14:paraId="10F0E9BF" w14:textId="0AC6B497" w:rsidR="005F1438" w:rsidRPr="007B2E27" w:rsidRDefault="005F1438" w:rsidP="005F1438">
      <w:pPr>
        <w:rPr>
          <w:moveTo w:id="10" w:author="ibm_admin" w:date="2018-03-27T21:21:00Z"/>
          <w:rFonts w:ascii="Verdana" w:hAnsi="Verdana"/>
          <w:sz w:val="18"/>
          <w:szCs w:val="17"/>
        </w:rPr>
      </w:pPr>
      <w:ins w:id="11" w:author="ibm_admin" w:date="2018-03-27T21:22:00Z">
        <w:r>
          <w:rPr>
            <w:rFonts w:ascii="Verdana" w:hAnsi="Verdana"/>
            <w:sz w:val="18"/>
            <w:szCs w:val="17"/>
          </w:rPr>
          <w:t xml:space="preserve">Experienced Project management </w:t>
        </w:r>
      </w:ins>
      <w:ins w:id="12" w:author="ibm_admin" w:date="2018-03-27T21:23:00Z">
        <w:r>
          <w:rPr>
            <w:rFonts w:ascii="Verdana" w:hAnsi="Verdana"/>
            <w:sz w:val="18"/>
            <w:szCs w:val="17"/>
          </w:rPr>
          <w:t xml:space="preserve">professional </w:t>
        </w:r>
      </w:ins>
      <w:ins w:id="13" w:author="ibm_admin" w:date="2018-03-27T21:24:00Z">
        <w:r>
          <w:rPr>
            <w:rFonts w:ascii="Verdana" w:hAnsi="Verdana"/>
            <w:sz w:val="18"/>
            <w:szCs w:val="17"/>
          </w:rPr>
          <w:t xml:space="preserve">who has </w:t>
        </w:r>
      </w:ins>
      <w:moveTo w:id="14" w:author="ibm_admin" w:date="2018-03-27T21:21:00Z">
        <w:del w:id="15" w:author="ibm_admin" w:date="2018-03-27T21:23:00Z">
          <w:r w:rsidRPr="007B2E27" w:rsidDel="005F1438">
            <w:rPr>
              <w:rFonts w:ascii="Verdana" w:hAnsi="Verdana"/>
              <w:sz w:val="18"/>
              <w:szCs w:val="17"/>
            </w:rPr>
            <w:delText xml:space="preserve">I have </w:delText>
          </w:r>
          <w:r w:rsidDel="005F1438">
            <w:rPr>
              <w:rFonts w:ascii="Verdana" w:hAnsi="Verdana"/>
              <w:sz w:val="18"/>
              <w:szCs w:val="17"/>
            </w:rPr>
            <w:delText>wor</w:delText>
          </w:r>
        </w:del>
      </w:moveTo>
      <w:ins w:id="16" w:author="ibm_admin" w:date="2018-03-27T21:23:00Z">
        <w:r>
          <w:rPr>
            <w:rFonts w:ascii="Verdana" w:hAnsi="Verdana"/>
            <w:sz w:val="18"/>
            <w:szCs w:val="17"/>
          </w:rPr>
          <w:t>handl</w:t>
        </w:r>
      </w:ins>
      <w:ins w:id="17" w:author="ibm_admin" w:date="2018-03-27T21:24:00Z">
        <w:r>
          <w:rPr>
            <w:rFonts w:ascii="Verdana" w:hAnsi="Verdana"/>
            <w:sz w:val="18"/>
            <w:szCs w:val="17"/>
          </w:rPr>
          <w:t>ed</w:t>
        </w:r>
      </w:ins>
      <w:ins w:id="18" w:author="ibm_admin" w:date="2018-03-27T21:23:00Z">
        <w:r>
          <w:rPr>
            <w:rFonts w:ascii="Verdana" w:hAnsi="Verdana"/>
            <w:sz w:val="18"/>
            <w:szCs w:val="17"/>
          </w:rPr>
          <w:t xml:space="preserve"> multiple </w:t>
        </w:r>
      </w:ins>
      <w:ins w:id="19" w:author="ibm_admin" w:date="2018-03-27T21:24:00Z">
        <w:r>
          <w:rPr>
            <w:rFonts w:ascii="Verdana" w:hAnsi="Verdana"/>
            <w:sz w:val="18"/>
            <w:szCs w:val="17"/>
          </w:rPr>
          <w:t>projects with executive stakeholders</w:t>
        </w:r>
        <w:r w:rsidR="00C47B53">
          <w:rPr>
            <w:rFonts w:ascii="Verdana" w:hAnsi="Verdana"/>
            <w:sz w:val="18"/>
            <w:szCs w:val="17"/>
          </w:rPr>
          <w:t>. S</w:t>
        </w:r>
      </w:ins>
      <w:ins w:id="20" w:author="ibm_admin" w:date="2018-03-27T21:25:00Z">
        <w:r w:rsidR="00C47B53">
          <w:rPr>
            <w:rFonts w:ascii="Verdana" w:hAnsi="Verdana"/>
            <w:sz w:val="18"/>
            <w:szCs w:val="17"/>
          </w:rPr>
          <w:t>ome of the key projects:</w:t>
        </w:r>
      </w:ins>
      <w:ins w:id="21" w:author="ibm_admin" w:date="2018-03-27T21:24:00Z">
        <w:r w:rsidR="00C47B53">
          <w:rPr>
            <w:rFonts w:ascii="Verdana" w:hAnsi="Verdana"/>
            <w:sz w:val="18"/>
            <w:szCs w:val="17"/>
          </w:rPr>
          <w:t xml:space="preserve"> </w:t>
        </w:r>
      </w:ins>
      <w:ins w:id="22" w:author="ibm_admin" w:date="2018-03-27T21:25:00Z">
        <w:r w:rsidR="00C47B53">
          <w:rPr>
            <w:rFonts w:ascii="Verdana" w:hAnsi="Verdana"/>
            <w:sz w:val="18"/>
            <w:szCs w:val="17"/>
          </w:rPr>
          <w:t>l</w:t>
        </w:r>
      </w:ins>
      <w:moveTo w:id="23" w:author="ibm_admin" w:date="2018-03-27T21:21:00Z">
        <w:del w:id="24" w:author="ibm_admin" w:date="2018-03-27T21:24:00Z">
          <w:r w:rsidDel="00C47B53">
            <w:rPr>
              <w:rFonts w:ascii="Verdana" w:hAnsi="Verdana"/>
              <w:sz w:val="18"/>
              <w:szCs w:val="17"/>
            </w:rPr>
            <w:delText>k</w:delText>
          </w:r>
        </w:del>
        <w:r>
          <w:rPr>
            <w:rFonts w:ascii="Verdana" w:hAnsi="Verdana"/>
            <w:sz w:val="18"/>
            <w:szCs w:val="17"/>
          </w:rPr>
          <w:t>ed as the transition lead</w:t>
        </w:r>
        <w:r w:rsidRPr="007B2E27">
          <w:rPr>
            <w:rFonts w:ascii="Verdana" w:hAnsi="Verdana"/>
            <w:sz w:val="18"/>
            <w:szCs w:val="17"/>
          </w:rPr>
          <w:t xml:space="preserve"> handling all stages of a transition like handling due diligence, defining roles and responsibilities, setting up the transition plan, formulating new Organization structure, Error analysis, Work load management, Productivity &amp; Utilization and Quality Control, working closely with the client onsite.</w:t>
        </w:r>
      </w:moveTo>
    </w:p>
    <w:moveToRangeEnd w:id="6"/>
    <w:p w14:paraId="71E72ECC" w14:textId="77777777" w:rsidR="005F1438" w:rsidRDefault="005F1438" w:rsidP="005F1438">
      <w:pPr>
        <w:jc w:val="both"/>
        <w:rPr>
          <w:ins w:id="25" w:author="ibm_admin" w:date="2018-03-27T21:21:00Z"/>
          <w:rFonts w:ascii="Verdana" w:hAnsi="Verdana"/>
          <w:b/>
          <w:sz w:val="17"/>
          <w:szCs w:val="17"/>
        </w:rPr>
      </w:pPr>
    </w:p>
    <w:p w14:paraId="501C4746" w14:textId="74E4358C" w:rsidR="005F1438" w:rsidRPr="00C31F5F" w:rsidRDefault="005F1438" w:rsidP="005F1438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Digital </w:t>
      </w:r>
      <w:del w:id="26" w:author="ibm_admin" w:date="2018-03-27T21:19:00Z">
        <w:r w:rsidRPr="00C31F5F" w:rsidDel="005F1438">
          <w:rPr>
            <w:rFonts w:ascii="Verdana" w:hAnsi="Verdana"/>
            <w:b/>
            <w:sz w:val="17"/>
            <w:szCs w:val="17"/>
          </w:rPr>
          <w:delText xml:space="preserve">Media </w:delText>
        </w:r>
      </w:del>
      <w:r w:rsidRPr="00C31F5F">
        <w:rPr>
          <w:rFonts w:ascii="Verdana" w:hAnsi="Verdana"/>
          <w:b/>
          <w:sz w:val="17"/>
          <w:szCs w:val="17"/>
        </w:rPr>
        <w:t>Marketing:</w:t>
      </w:r>
    </w:p>
    <w:p w14:paraId="67E72DCE" w14:textId="77777777" w:rsidR="005F1438" w:rsidRPr="007B2E27" w:rsidRDefault="005F1438" w:rsidP="005F1438">
      <w:pPr>
        <w:jc w:val="both"/>
        <w:rPr>
          <w:rFonts w:ascii="Verdana" w:hAnsi="Verdana"/>
          <w:sz w:val="18"/>
          <w:szCs w:val="17"/>
        </w:rPr>
      </w:pPr>
    </w:p>
    <w:p w14:paraId="3152876C" w14:textId="77777777" w:rsidR="00966791" w:rsidRDefault="005F1438" w:rsidP="005F1438">
      <w:pPr>
        <w:jc w:val="both"/>
        <w:rPr>
          <w:ins w:id="27" w:author="ibm_admin" w:date="2018-03-29T02:22:00Z"/>
          <w:rFonts w:ascii="Verdana" w:hAnsi="Verdana"/>
          <w:sz w:val="18"/>
          <w:szCs w:val="17"/>
        </w:rPr>
      </w:pPr>
      <w:r w:rsidRPr="007B2E27">
        <w:rPr>
          <w:rFonts w:ascii="Verdana" w:hAnsi="Verdana"/>
          <w:sz w:val="18"/>
          <w:szCs w:val="17"/>
        </w:rPr>
        <w:t xml:space="preserve">My </w:t>
      </w:r>
      <w:ins w:id="28" w:author="ibm_admin" w:date="2018-03-27T21:16:00Z">
        <w:r>
          <w:rPr>
            <w:rFonts w:ascii="Verdana" w:hAnsi="Verdana"/>
            <w:sz w:val="18"/>
            <w:szCs w:val="17"/>
          </w:rPr>
          <w:t xml:space="preserve">responsibilities included </w:t>
        </w:r>
      </w:ins>
      <w:del w:id="29" w:author="ibm_admin" w:date="2018-03-27T21:16:00Z">
        <w:r w:rsidDel="005F1438">
          <w:rPr>
            <w:rFonts w:ascii="Verdana" w:hAnsi="Verdana"/>
            <w:sz w:val="18"/>
            <w:szCs w:val="17"/>
          </w:rPr>
          <w:delText>previous</w:delText>
        </w:r>
        <w:r w:rsidRPr="007B2E27" w:rsidDel="005F1438">
          <w:rPr>
            <w:rFonts w:ascii="Verdana" w:hAnsi="Verdana"/>
            <w:sz w:val="18"/>
            <w:szCs w:val="17"/>
          </w:rPr>
          <w:delText xml:space="preserve"> role involves </w:delText>
        </w:r>
      </w:del>
      <w:ins w:id="30" w:author="ibm_admin" w:date="2018-03-27T21:16:00Z">
        <w:r>
          <w:rPr>
            <w:rFonts w:ascii="Verdana" w:hAnsi="Verdana"/>
            <w:sz w:val="18"/>
            <w:szCs w:val="17"/>
          </w:rPr>
          <w:t xml:space="preserve">developing </w:t>
        </w:r>
      </w:ins>
      <w:del w:id="31" w:author="ibm_admin" w:date="2018-03-27T21:16:00Z">
        <w:r w:rsidRPr="007B2E27" w:rsidDel="005F1438">
          <w:rPr>
            <w:rFonts w:ascii="Verdana" w:hAnsi="Verdana"/>
            <w:sz w:val="18"/>
            <w:szCs w:val="17"/>
          </w:rPr>
          <w:delText>cr</w:delText>
        </w:r>
        <w:r w:rsidDel="005F1438">
          <w:rPr>
            <w:rFonts w:ascii="Verdana" w:hAnsi="Verdana"/>
            <w:sz w:val="18"/>
            <w:szCs w:val="17"/>
          </w:rPr>
          <w:delText>eating</w:delText>
        </w:r>
      </w:del>
      <w:del w:id="32" w:author="ibm_admin" w:date="2018-03-27T21:18:00Z">
        <w:r w:rsidDel="005F1438">
          <w:rPr>
            <w:rFonts w:ascii="Verdana" w:hAnsi="Verdana"/>
            <w:sz w:val="18"/>
            <w:szCs w:val="17"/>
          </w:rPr>
          <w:delText xml:space="preserve"> </w:delText>
        </w:r>
      </w:del>
      <w:r>
        <w:rPr>
          <w:rFonts w:ascii="Verdana" w:hAnsi="Verdana"/>
          <w:sz w:val="18"/>
          <w:szCs w:val="17"/>
        </w:rPr>
        <w:t>and executing digital</w:t>
      </w:r>
      <w:del w:id="33" w:author="ibm_admin" w:date="2018-03-27T21:26:00Z">
        <w:r w:rsidDel="00C47B53">
          <w:rPr>
            <w:rFonts w:ascii="Verdana" w:hAnsi="Verdana"/>
            <w:sz w:val="18"/>
            <w:szCs w:val="17"/>
          </w:rPr>
          <w:delText xml:space="preserve"> </w:delText>
        </w:r>
        <w:r w:rsidRPr="007B2E27" w:rsidDel="00C47B53">
          <w:rPr>
            <w:rFonts w:ascii="Verdana" w:hAnsi="Verdana"/>
            <w:sz w:val="18"/>
            <w:szCs w:val="17"/>
          </w:rPr>
          <w:delText>media</w:delText>
        </w:r>
      </w:del>
      <w:r w:rsidRPr="007B2E27">
        <w:rPr>
          <w:rFonts w:ascii="Verdana" w:hAnsi="Verdana"/>
          <w:sz w:val="18"/>
          <w:szCs w:val="17"/>
        </w:rPr>
        <w:t xml:space="preserve"> marketing plans</w:t>
      </w:r>
      <w:ins w:id="34" w:author="ibm_admin" w:date="2018-03-29T02:22:00Z">
        <w:r w:rsidR="00966791">
          <w:rPr>
            <w:rFonts w:ascii="Verdana" w:hAnsi="Verdana"/>
            <w:sz w:val="18"/>
            <w:szCs w:val="17"/>
          </w:rPr>
          <w:t>.</w:t>
        </w:r>
      </w:ins>
    </w:p>
    <w:p w14:paraId="2AD52ED3" w14:textId="118C3BDA" w:rsidR="005F1438" w:rsidRPr="007B2E27" w:rsidRDefault="005F1438" w:rsidP="005F1438">
      <w:pPr>
        <w:jc w:val="both"/>
        <w:rPr>
          <w:rFonts w:ascii="Verdana" w:hAnsi="Verdana"/>
          <w:sz w:val="18"/>
          <w:szCs w:val="17"/>
        </w:rPr>
      </w:pPr>
      <w:del w:id="35" w:author="ibm_admin" w:date="2018-03-29T02:22:00Z">
        <w:r w:rsidRPr="007B2E27" w:rsidDel="00966791">
          <w:rPr>
            <w:rFonts w:ascii="Verdana" w:hAnsi="Verdana"/>
            <w:sz w:val="18"/>
            <w:szCs w:val="17"/>
          </w:rPr>
          <w:delText xml:space="preserve"> for</w:delText>
        </w:r>
        <w:r w:rsidDel="00966791">
          <w:rPr>
            <w:rFonts w:ascii="Verdana" w:hAnsi="Verdana"/>
            <w:sz w:val="18"/>
            <w:szCs w:val="17"/>
          </w:rPr>
          <w:delText xml:space="preserve"> </w:delText>
        </w:r>
      </w:del>
      <w:del w:id="36" w:author="ibm_admin" w:date="2018-03-27T21:26:00Z">
        <w:r w:rsidDel="00C47B53">
          <w:rPr>
            <w:rFonts w:ascii="Verdana" w:hAnsi="Verdana"/>
            <w:sz w:val="18"/>
            <w:szCs w:val="17"/>
          </w:rPr>
          <w:delText>NA Analytics Team</w:delText>
        </w:r>
      </w:del>
      <w:del w:id="37" w:author="ibm_admin" w:date="2018-03-29T02:22:00Z">
        <w:r w:rsidRPr="007B2E27" w:rsidDel="00966791">
          <w:rPr>
            <w:rFonts w:ascii="Verdana" w:hAnsi="Verdana"/>
            <w:sz w:val="18"/>
            <w:szCs w:val="17"/>
          </w:rPr>
          <w:delText xml:space="preserve">. </w:delText>
        </w:r>
      </w:del>
      <w:ins w:id="38" w:author="ibm_admin" w:date="2018-03-27T21:50:00Z">
        <w:r w:rsidR="0044712E">
          <w:rPr>
            <w:rFonts w:ascii="Verdana" w:hAnsi="Verdana"/>
            <w:sz w:val="18"/>
            <w:szCs w:val="17"/>
          </w:rPr>
          <w:t>Objective</w:t>
        </w:r>
      </w:ins>
      <w:ins w:id="39" w:author="ibm_admin" w:date="2018-03-27T21:49:00Z">
        <w:r w:rsidR="0044712E">
          <w:rPr>
            <w:rFonts w:ascii="Verdana" w:hAnsi="Verdana"/>
            <w:sz w:val="18"/>
            <w:szCs w:val="17"/>
          </w:rPr>
          <w:t xml:space="preserve"> was to increase digital lead generation by optimising our key webpages across strategic focus</w:t>
        </w:r>
      </w:ins>
      <w:ins w:id="40" w:author="ibm_admin" w:date="2018-03-27T21:50:00Z">
        <w:r w:rsidR="0044712E">
          <w:rPr>
            <w:rFonts w:ascii="Verdana" w:hAnsi="Verdana"/>
            <w:sz w:val="18"/>
            <w:szCs w:val="17"/>
          </w:rPr>
          <w:t xml:space="preserve"> areas. </w:t>
        </w:r>
      </w:ins>
      <w:ins w:id="41" w:author="ibm_admin" w:date="2018-03-27T21:51:00Z">
        <w:r w:rsidR="0044712E">
          <w:rPr>
            <w:rFonts w:ascii="Verdana" w:hAnsi="Verdana"/>
            <w:sz w:val="18"/>
            <w:szCs w:val="17"/>
          </w:rPr>
          <w:t xml:space="preserve">During my stint as Digital strategist </w:t>
        </w:r>
      </w:ins>
      <w:ins w:id="42" w:author="ibm_admin" w:date="2018-03-27T21:50:00Z">
        <w:r w:rsidR="0044712E">
          <w:rPr>
            <w:rFonts w:ascii="Verdana" w:hAnsi="Verdana"/>
            <w:sz w:val="18"/>
            <w:szCs w:val="17"/>
          </w:rPr>
          <w:t xml:space="preserve">I also worked </w:t>
        </w:r>
      </w:ins>
      <w:ins w:id="43" w:author="ibm_admin" w:date="2018-03-27T21:51:00Z">
        <w:r w:rsidR="0044712E">
          <w:rPr>
            <w:rFonts w:ascii="Verdana" w:hAnsi="Verdana"/>
            <w:sz w:val="18"/>
            <w:szCs w:val="17"/>
          </w:rPr>
          <w:t>towards</w:t>
        </w:r>
      </w:ins>
      <w:ins w:id="44" w:author="ibm_admin" w:date="2018-03-27T21:50:00Z">
        <w:r w:rsidR="0044712E">
          <w:rPr>
            <w:rFonts w:ascii="Verdana" w:hAnsi="Verdana"/>
            <w:sz w:val="18"/>
            <w:szCs w:val="17"/>
          </w:rPr>
          <w:t xml:space="preserve"> successful e</w:t>
        </w:r>
      </w:ins>
      <w:ins w:id="45" w:author="ibm_admin" w:date="2018-03-27T21:51:00Z">
        <w:r w:rsidR="0044712E">
          <w:rPr>
            <w:rFonts w:ascii="Verdana" w:hAnsi="Verdana"/>
            <w:sz w:val="18"/>
            <w:szCs w:val="17"/>
          </w:rPr>
          <w:t>xecution</w:t>
        </w:r>
      </w:ins>
      <w:ins w:id="46" w:author="ibm_admin" w:date="2018-03-27T21:50:00Z">
        <w:r w:rsidR="0044712E">
          <w:rPr>
            <w:rFonts w:ascii="Verdana" w:hAnsi="Verdana"/>
            <w:sz w:val="18"/>
            <w:szCs w:val="17"/>
          </w:rPr>
          <w:t xml:space="preserve"> </w:t>
        </w:r>
      </w:ins>
      <w:ins w:id="47" w:author="ibm_admin" w:date="2018-03-27T21:51:00Z">
        <w:r w:rsidR="0044712E">
          <w:rPr>
            <w:rFonts w:ascii="Verdana" w:hAnsi="Verdana"/>
            <w:sz w:val="18"/>
            <w:szCs w:val="17"/>
          </w:rPr>
          <w:t xml:space="preserve">of </w:t>
        </w:r>
      </w:ins>
      <w:ins w:id="48" w:author="ibm_admin" w:date="2018-03-27T21:50:00Z">
        <w:r w:rsidR="0044712E">
          <w:rPr>
            <w:rFonts w:ascii="Verdana" w:hAnsi="Verdana"/>
            <w:sz w:val="18"/>
            <w:szCs w:val="17"/>
          </w:rPr>
          <w:t xml:space="preserve">digital campaigns </w:t>
        </w:r>
      </w:ins>
      <w:ins w:id="49" w:author="ibm_admin" w:date="2018-03-27T21:51:00Z">
        <w:r w:rsidR="0044712E">
          <w:rPr>
            <w:rFonts w:ascii="Verdana" w:hAnsi="Verdana"/>
            <w:sz w:val="18"/>
            <w:szCs w:val="17"/>
          </w:rPr>
          <w:t>a</w:t>
        </w:r>
      </w:ins>
      <w:ins w:id="50" w:author="ibm_admin" w:date="2018-03-27T21:50:00Z">
        <w:r w:rsidR="0044712E">
          <w:rPr>
            <w:rFonts w:ascii="Verdana" w:hAnsi="Verdana"/>
            <w:sz w:val="18"/>
            <w:szCs w:val="17"/>
          </w:rPr>
          <w:t>cross Business units</w:t>
        </w:r>
      </w:ins>
      <w:ins w:id="51" w:author="ibm_admin" w:date="2018-03-27T21:51:00Z">
        <w:r w:rsidR="0044712E">
          <w:rPr>
            <w:rFonts w:ascii="Verdana" w:hAnsi="Verdana"/>
            <w:sz w:val="18"/>
            <w:szCs w:val="17"/>
          </w:rPr>
          <w:t xml:space="preserve"> working with </w:t>
        </w:r>
      </w:ins>
      <w:ins w:id="52" w:author="ibm_admin" w:date="2018-03-27T21:52:00Z">
        <w:r w:rsidR="0044712E">
          <w:rPr>
            <w:rFonts w:ascii="Verdana" w:hAnsi="Verdana"/>
            <w:sz w:val="18"/>
            <w:szCs w:val="17"/>
          </w:rPr>
          <w:t>multiple</w:t>
        </w:r>
      </w:ins>
      <w:ins w:id="53" w:author="ibm_admin" w:date="2018-03-27T21:51:00Z">
        <w:r w:rsidR="0044712E">
          <w:rPr>
            <w:rFonts w:ascii="Verdana" w:hAnsi="Verdana"/>
            <w:sz w:val="18"/>
            <w:szCs w:val="17"/>
          </w:rPr>
          <w:t xml:space="preserve"> stake </w:t>
        </w:r>
      </w:ins>
      <w:ins w:id="54" w:author="ibm_admin" w:date="2018-03-29T02:23:00Z">
        <w:r w:rsidR="00966791">
          <w:rPr>
            <w:rFonts w:ascii="Verdana" w:hAnsi="Verdana"/>
            <w:sz w:val="18"/>
            <w:szCs w:val="17"/>
          </w:rPr>
          <w:t>holders. Key</w:t>
        </w:r>
      </w:ins>
      <w:ins w:id="55" w:author="ibm_admin" w:date="2018-03-27T21:27:00Z">
        <w:r w:rsidR="00C47B53">
          <w:rPr>
            <w:rFonts w:ascii="Verdana" w:hAnsi="Verdana"/>
            <w:sz w:val="18"/>
            <w:szCs w:val="17"/>
          </w:rPr>
          <w:t xml:space="preserve"> skills around the tools: Optimizely, Brightedge, Hotjar, Lotame</w:t>
        </w:r>
      </w:ins>
      <w:ins w:id="56" w:author="ibm_admin" w:date="2018-03-29T02:22:00Z">
        <w:r w:rsidR="0015111C">
          <w:rPr>
            <w:rFonts w:ascii="Verdana" w:hAnsi="Verdana"/>
            <w:sz w:val="18"/>
            <w:szCs w:val="17"/>
          </w:rPr>
          <w:t>, CAD, PEARL</w:t>
        </w:r>
      </w:ins>
    </w:p>
    <w:p w14:paraId="4F721936" w14:textId="42E99E14" w:rsidR="005F1438" w:rsidDel="005F1438" w:rsidRDefault="005F1438" w:rsidP="005F1438">
      <w:pPr>
        <w:jc w:val="both"/>
        <w:rPr>
          <w:moveFrom w:id="57" w:author="ibm_admin" w:date="2018-03-27T21:21:00Z"/>
          <w:rFonts w:ascii="Verdana" w:hAnsi="Verdana"/>
          <w:b/>
          <w:i/>
          <w:sz w:val="17"/>
          <w:szCs w:val="17"/>
        </w:rPr>
      </w:pPr>
      <w:moveFromRangeStart w:id="58" w:author="ibm_admin" w:date="2018-03-27T21:21:00Z" w:name="move509949047"/>
    </w:p>
    <w:p w14:paraId="673E0E2C" w14:textId="7A848B9C" w:rsidR="005F1438" w:rsidRPr="00C31F5F" w:rsidDel="005F1438" w:rsidRDefault="005F1438" w:rsidP="005F1438">
      <w:pPr>
        <w:jc w:val="both"/>
        <w:rPr>
          <w:moveFrom w:id="59" w:author="ibm_admin" w:date="2018-03-27T21:21:00Z"/>
          <w:rFonts w:ascii="Verdana" w:hAnsi="Verdana"/>
          <w:b/>
          <w:sz w:val="17"/>
          <w:szCs w:val="17"/>
        </w:rPr>
      </w:pPr>
      <w:moveFrom w:id="60" w:author="ibm_admin" w:date="2018-03-27T21:21:00Z">
        <w:r w:rsidRPr="00C31F5F" w:rsidDel="005F1438">
          <w:rPr>
            <w:rFonts w:ascii="Verdana" w:hAnsi="Verdana"/>
            <w:b/>
            <w:sz w:val="17"/>
            <w:szCs w:val="17"/>
          </w:rPr>
          <w:t>Project Management:</w:t>
        </w:r>
      </w:moveFrom>
    </w:p>
    <w:p w14:paraId="52B29ADB" w14:textId="49ECD72F" w:rsidR="005F1438" w:rsidDel="005F1438" w:rsidRDefault="005F1438" w:rsidP="005F1438">
      <w:pPr>
        <w:jc w:val="both"/>
        <w:rPr>
          <w:moveFrom w:id="61" w:author="ibm_admin" w:date="2018-03-27T21:21:00Z"/>
          <w:rFonts w:ascii="Verdana" w:hAnsi="Verdana"/>
          <w:b/>
          <w:i/>
          <w:sz w:val="17"/>
          <w:szCs w:val="17"/>
        </w:rPr>
      </w:pPr>
    </w:p>
    <w:p w14:paraId="28EB9A7A" w14:textId="2B18E3B4" w:rsidR="005F1438" w:rsidRPr="007B2E27" w:rsidDel="005F1438" w:rsidRDefault="005F1438" w:rsidP="005F1438">
      <w:pPr>
        <w:rPr>
          <w:moveFrom w:id="62" w:author="ibm_admin" w:date="2018-03-27T21:21:00Z"/>
          <w:rFonts w:ascii="Verdana" w:hAnsi="Verdana"/>
          <w:sz w:val="18"/>
          <w:szCs w:val="17"/>
        </w:rPr>
      </w:pPr>
      <w:moveFrom w:id="63" w:author="ibm_admin" w:date="2018-03-27T21:21:00Z">
        <w:r w:rsidRPr="007B2E27" w:rsidDel="005F1438">
          <w:rPr>
            <w:rFonts w:ascii="Verdana" w:hAnsi="Verdana"/>
            <w:sz w:val="18"/>
            <w:szCs w:val="17"/>
          </w:rPr>
          <w:t xml:space="preserve">I have </w:t>
        </w:r>
        <w:r w:rsidDel="005F1438">
          <w:rPr>
            <w:rFonts w:ascii="Verdana" w:hAnsi="Verdana"/>
            <w:sz w:val="18"/>
            <w:szCs w:val="17"/>
          </w:rPr>
          <w:t>worked as the transition lead</w:t>
        </w:r>
        <w:r w:rsidRPr="007B2E27" w:rsidDel="005F1438">
          <w:rPr>
            <w:rFonts w:ascii="Verdana" w:hAnsi="Verdana"/>
            <w:sz w:val="18"/>
            <w:szCs w:val="17"/>
          </w:rPr>
          <w:t xml:space="preserve"> handling all stages of a transition like handling due diligence, defining roles and responsibilities, setting up the transition plan, formulating new Organization structure, Error analysis, Work load management, Productivity &amp; Utilization and Quality Control, working closely with the client onsite.</w:t>
        </w:r>
      </w:moveFrom>
    </w:p>
    <w:moveFromRangeEnd w:id="58"/>
    <w:p w14:paraId="719208C4" w14:textId="77777777" w:rsidR="005F1438" w:rsidRDefault="005F1438" w:rsidP="005F1438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14:paraId="0A674E3A" w14:textId="7D1238AB" w:rsidR="005F1438" w:rsidRPr="00C31F5F" w:rsidRDefault="005F1438" w:rsidP="005F1438">
      <w:pPr>
        <w:jc w:val="both"/>
        <w:rPr>
          <w:rFonts w:ascii="Verdana" w:hAnsi="Verdana"/>
          <w:bCs/>
          <w:sz w:val="17"/>
          <w:szCs w:val="17"/>
        </w:rPr>
      </w:pPr>
      <w:ins w:id="64" w:author="ibm_admin" w:date="2018-03-27T21:20:00Z">
        <w:r>
          <w:rPr>
            <w:rFonts w:ascii="Verdana" w:hAnsi="Verdana"/>
            <w:b/>
            <w:bCs/>
            <w:sz w:val="17"/>
            <w:szCs w:val="17"/>
          </w:rPr>
          <w:t xml:space="preserve">Business Analyst </w:t>
        </w:r>
      </w:ins>
      <w:del w:id="65" w:author="ibm_admin" w:date="2018-03-27T21:20:00Z">
        <w:r w:rsidRPr="00C31F5F" w:rsidDel="005F1438">
          <w:rPr>
            <w:rFonts w:ascii="Verdana" w:hAnsi="Verdana"/>
            <w:b/>
            <w:bCs/>
            <w:sz w:val="17"/>
            <w:szCs w:val="17"/>
          </w:rPr>
          <w:delText>Demand Generation</w:delText>
        </w:r>
      </w:del>
      <w:r w:rsidRPr="00C31F5F">
        <w:rPr>
          <w:rFonts w:ascii="Verdana" w:hAnsi="Verdana"/>
          <w:bCs/>
          <w:sz w:val="17"/>
          <w:szCs w:val="17"/>
        </w:rPr>
        <w:t>:</w:t>
      </w:r>
    </w:p>
    <w:p w14:paraId="3830C6D6" w14:textId="77777777" w:rsidR="005F1438" w:rsidRDefault="005F1438" w:rsidP="005F1438">
      <w:pPr>
        <w:jc w:val="both"/>
        <w:rPr>
          <w:rFonts w:ascii="Verdana" w:hAnsi="Verdana"/>
          <w:bCs/>
          <w:sz w:val="17"/>
          <w:szCs w:val="17"/>
        </w:rPr>
      </w:pPr>
    </w:p>
    <w:p w14:paraId="4248C952" w14:textId="5B6649EF" w:rsidR="005F1438" w:rsidRPr="007B2E27" w:rsidDel="0044712E" w:rsidRDefault="00C47B53">
      <w:pPr>
        <w:jc w:val="both"/>
        <w:rPr>
          <w:del w:id="66" w:author="ibm_admin" w:date="2018-03-27T21:48:00Z"/>
          <w:rFonts w:ascii="Verdana" w:hAnsi="Verdana"/>
          <w:sz w:val="18"/>
          <w:szCs w:val="17"/>
        </w:rPr>
      </w:pPr>
      <w:ins w:id="67" w:author="ibm_admin" w:date="2018-03-27T21:28:00Z">
        <w:r>
          <w:rPr>
            <w:rFonts w:ascii="Verdana" w:hAnsi="Verdana"/>
            <w:sz w:val="18"/>
            <w:szCs w:val="17"/>
          </w:rPr>
          <w:t>Worked as Business analyst helping the</w:t>
        </w:r>
      </w:ins>
      <w:ins w:id="68" w:author="ibm_admin" w:date="2018-03-27T21:30:00Z">
        <w:r>
          <w:rPr>
            <w:rFonts w:ascii="Verdana" w:hAnsi="Verdana"/>
            <w:sz w:val="18"/>
            <w:szCs w:val="17"/>
          </w:rPr>
          <w:t xml:space="preserve"> stakeholders</w:t>
        </w:r>
      </w:ins>
      <w:ins w:id="69" w:author="ibm_admin" w:date="2018-03-27T21:46:00Z">
        <w:r w:rsidR="00BC4007">
          <w:rPr>
            <w:rFonts w:ascii="Verdana" w:hAnsi="Verdana"/>
            <w:sz w:val="18"/>
            <w:szCs w:val="17"/>
          </w:rPr>
          <w:t xml:space="preserve"> (Marketing, Sales</w:t>
        </w:r>
        <w:r w:rsidR="0044712E">
          <w:rPr>
            <w:rFonts w:ascii="Verdana" w:hAnsi="Verdana"/>
            <w:sz w:val="18"/>
            <w:szCs w:val="17"/>
          </w:rPr>
          <w:t xml:space="preserve"> &amp; external clients)</w:t>
        </w:r>
      </w:ins>
      <w:ins w:id="70" w:author="ibm_admin" w:date="2018-03-27T21:30:00Z">
        <w:r>
          <w:rPr>
            <w:rFonts w:ascii="Verdana" w:hAnsi="Verdana"/>
            <w:sz w:val="18"/>
            <w:szCs w:val="17"/>
          </w:rPr>
          <w:t xml:space="preserve"> take key decisions</w:t>
        </w:r>
      </w:ins>
      <w:ins w:id="71" w:author="ibm_admin" w:date="2018-03-27T21:28:00Z">
        <w:r>
          <w:rPr>
            <w:rFonts w:ascii="Verdana" w:hAnsi="Verdana"/>
            <w:sz w:val="18"/>
            <w:szCs w:val="17"/>
          </w:rPr>
          <w:t xml:space="preserve"> </w:t>
        </w:r>
      </w:ins>
      <w:ins w:id="72" w:author="ibm_admin" w:date="2018-03-27T21:46:00Z">
        <w:r w:rsidR="0044712E">
          <w:rPr>
            <w:rFonts w:ascii="Verdana" w:hAnsi="Verdana"/>
            <w:sz w:val="18"/>
            <w:szCs w:val="17"/>
          </w:rPr>
          <w:t xml:space="preserve">by </w:t>
        </w:r>
      </w:ins>
      <w:ins w:id="73" w:author="ibm_admin" w:date="2018-03-27T21:28:00Z">
        <w:r>
          <w:rPr>
            <w:rFonts w:ascii="Verdana" w:hAnsi="Verdana"/>
            <w:sz w:val="18"/>
            <w:szCs w:val="17"/>
          </w:rPr>
          <w:t xml:space="preserve">providing key business </w:t>
        </w:r>
      </w:ins>
      <w:ins w:id="74" w:author="ibm_admin" w:date="2018-03-27T21:46:00Z">
        <w:r w:rsidR="0044712E">
          <w:rPr>
            <w:rFonts w:ascii="Verdana" w:hAnsi="Verdana"/>
            <w:sz w:val="18"/>
            <w:szCs w:val="17"/>
          </w:rPr>
          <w:t xml:space="preserve">insights through market research </w:t>
        </w:r>
      </w:ins>
      <w:ins w:id="75" w:author="ibm_admin" w:date="2018-03-27T21:47:00Z">
        <w:r w:rsidR="0044712E">
          <w:rPr>
            <w:rFonts w:ascii="Verdana" w:hAnsi="Verdana"/>
            <w:sz w:val="18"/>
            <w:szCs w:val="17"/>
          </w:rPr>
          <w:t>and business analysis</w:t>
        </w:r>
      </w:ins>
      <w:ins w:id="76" w:author="ibm_admin" w:date="2018-03-27T21:20:00Z">
        <w:r w:rsidR="005F1438">
          <w:rPr>
            <w:rFonts w:ascii="Verdana" w:hAnsi="Verdana"/>
            <w:sz w:val="18"/>
            <w:szCs w:val="17"/>
          </w:rPr>
          <w:t>.</w:t>
        </w:r>
      </w:ins>
      <w:ins w:id="77" w:author="ibm_admin" w:date="2018-03-27T21:21:00Z">
        <w:r w:rsidR="005F1438">
          <w:rPr>
            <w:rFonts w:ascii="Verdana" w:hAnsi="Verdana"/>
            <w:sz w:val="18"/>
            <w:szCs w:val="17"/>
          </w:rPr>
          <w:t xml:space="preserve"> </w:t>
        </w:r>
      </w:ins>
      <w:del w:id="78" w:author="ibm_admin" w:date="2018-03-27T21:15:00Z">
        <w:r w:rsidR="005F1438" w:rsidDel="005F1438">
          <w:rPr>
            <w:rFonts w:ascii="Verdana" w:hAnsi="Verdana"/>
            <w:sz w:val="18"/>
            <w:szCs w:val="17"/>
          </w:rPr>
          <w:delText xml:space="preserve">In my previous role in </w:delText>
        </w:r>
        <w:r w:rsidR="005F1438" w:rsidRPr="007B2E27" w:rsidDel="005F1438">
          <w:rPr>
            <w:rFonts w:ascii="Verdana" w:hAnsi="Verdana"/>
            <w:sz w:val="18"/>
            <w:szCs w:val="17"/>
          </w:rPr>
          <w:delText xml:space="preserve">IBM </w:delText>
        </w:r>
      </w:del>
      <w:r w:rsidR="005F1438" w:rsidRPr="007B2E27">
        <w:rPr>
          <w:rFonts w:ascii="Verdana" w:hAnsi="Verdana"/>
          <w:sz w:val="18"/>
          <w:szCs w:val="17"/>
        </w:rPr>
        <w:t>I</w:t>
      </w:r>
      <w:del w:id="79" w:author="ibm_admin" w:date="2018-03-27T21:15:00Z">
        <w:r w:rsidR="005F1438" w:rsidRPr="007B2E27" w:rsidDel="005F1438">
          <w:rPr>
            <w:rFonts w:ascii="Verdana" w:hAnsi="Verdana"/>
            <w:sz w:val="18"/>
            <w:szCs w:val="17"/>
          </w:rPr>
          <w:delText xml:space="preserve"> have</w:delText>
        </w:r>
      </w:del>
      <w:r w:rsidR="005F1438" w:rsidRPr="007B2E27">
        <w:rPr>
          <w:rFonts w:ascii="Verdana" w:hAnsi="Verdana"/>
          <w:sz w:val="18"/>
          <w:szCs w:val="17"/>
        </w:rPr>
        <w:t xml:space="preserve"> </w:t>
      </w:r>
      <w:ins w:id="80" w:author="ibm_admin" w:date="2018-03-27T21:48:00Z">
        <w:r w:rsidR="0044712E">
          <w:rPr>
            <w:rFonts w:ascii="Verdana" w:hAnsi="Verdana"/>
            <w:sz w:val="18"/>
            <w:szCs w:val="17"/>
          </w:rPr>
          <w:t xml:space="preserve">also </w:t>
        </w:r>
      </w:ins>
      <w:r w:rsidR="005F1438" w:rsidRPr="007B2E27">
        <w:rPr>
          <w:rFonts w:ascii="Verdana" w:hAnsi="Verdana"/>
          <w:sz w:val="18"/>
          <w:szCs w:val="17"/>
        </w:rPr>
        <w:t>managed planning and execution of various marketing campaigns, aimed at lead ge</w:t>
      </w:r>
      <w:r w:rsidR="005F1438">
        <w:rPr>
          <w:rFonts w:ascii="Verdana" w:hAnsi="Verdana"/>
          <w:sz w:val="18"/>
          <w:szCs w:val="17"/>
        </w:rPr>
        <w:t>neration across</w:t>
      </w:r>
      <w:r w:rsidR="005F1438" w:rsidRPr="007B2E27">
        <w:rPr>
          <w:rFonts w:ascii="Verdana" w:hAnsi="Verdana"/>
          <w:sz w:val="18"/>
          <w:szCs w:val="17"/>
        </w:rPr>
        <w:t xml:space="preserve"> geographies, generating and nurturing demand.</w:t>
      </w:r>
    </w:p>
    <w:p w14:paraId="7D6036DC" w14:textId="7E2F2F5C" w:rsidR="005F1438" w:rsidDel="0044712E" w:rsidRDefault="005F1438" w:rsidP="005F1438">
      <w:pPr>
        <w:jc w:val="both"/>
        <w:rPr>
          <w:del w:id="81" w:author="ibm_admin" w:date="2018-03-27T21:48:00Z"/>
          <w:rFonts w:ascii="Verdana" w:hAnsi="Verdana"/>
          <w:bCs/>
          <w:sz w:val="17"/>
          <w:szCs w:val="17"/>
        </w:rPr>
      </w:pPr>
    </w:p>
    <w:p w14:paraId="6F25A196" w14:textId="127D97E9" w:rsidR="005F1438" w:rsidRPr="00C31F5F" w:rsidDel="0044712E" w:rsidRDefault="005F1438" w:rsidP="005F1438">
      <w:pPr>
        <w:jc w:val="both"/>
        <w:rPr>
          <w:del w:id="82" w:author="ibm_admin" w:date="2018-03-27T21:48:00Z"/>
          <w:rFonts w:ascii="Verdana" w:hAnsi="Verdana"/>
          <w:b/>
          <w:bCs/>
          <w:sz w:val="17"/>
          <w:szCs w:val="17"/>
        </w:rPr>
      </w:pPr>
      <w:del w:id="83" w:author="ibm_admin" w:date="2018-03-27T21:48:00Z">
        <w:r w:rsidRPr="00C31F5F" w:rsidDel="0044712E">
          <w:rPr>
            <w:rFonts w:ascii="Verdana" w:hAnsi="Verdana"/>
            <w:b/>
            <w:bCs/>
            <w:sz w:val="17"/>
            <w:szCs w:val="17"/>
          </w:rPr>
          <w:delText>Market Analytics</w:delText>
        </w:r>
      </w:del>
    </w:p>
    <w:p w14:paraId="11B4E783" w14:textId="773971B3" w:rsidR="005F1438" w:rsidRPr="006F71AE" w:rsidDel="0044712E" w:rsidRDefault="005F1438" w:rsidP="005F1438">
      <w:pPr>
        <w:jc w:val="both"/>
        <w:rPr>
          <w:del w:id="84" w:author="ibm_admin" w:date="2018-03-27T21:48:00Z"/>
          <w:rFonts w:ascii="Verdana" w:hAnsi="Verdana"/>
          <w:i/>
          <w:sz w:val="17"/>
          <w:szCs w:val="17"/>
        </w:rPr>
      </w:pPr>
    </w:p>
    <w:p w14:paraId="64225558" w14:textId="0D1735CF" w:rsidR="005F1438" w:rsidRPr="007B2E27" w:rsidRDefault="0044712E" w:rsidP="005F1438">
      <w:pPr>
        <w:jc w:val="both"/>
        <w:rPr>
          <w:rFonts w:ascii="Verdana" w:hAnsi="Verdana"/>
          <w:sz w:val="18"/>
          <w:szCs w:val="17"/>
        </w:rPr>
      </w:pPr>
      <w:ins w:id="85" w:author="ibm_admin" w:date="2018-03-27T21:48:00Z">
        <w:r>
          <w:rPr>
            <w:rFonts w:ascii="Verdana" w:hAnsi="Verdana"/>
            <w:sz w:val="18"/>
            <w:szCs w:val="17"/>
          </w:rPr>
          <w:t xml:space="preserve"> I specifically </w:t>
        </w:r>
      </w:ins>
      <w:del w:id="86" w:author="ibm_admin" w:date="2018-03-27T21:48:00Z">
        <w:r w:rsidR="005F1438" w:rsidRPr="007B2E27" w:rsidDel="0044712E">
          <w:rPr>
            <w:rFonts w:ascii="Verdana" w:hAnsi="Verdana"/>
            <w:sz w:val="18"/>
            <w:szCs w:val="17"/>
          </w:rPr>
          <w:delText>W</w:delText>
        </w:r>
      </w:del>
      <w:ins w:id="87" w:author="ibm_admin" w:date="2018-03-27T21:48:00Z">
        <w:r>
          <w:rPr>
            <w:rFonts w:ascii="Verdana" w:hAnsi="Verdana"/>
            <w:sz w:val="18"/>
            <w:szCs w:val="17"/>
          </w:rPr>
          <w:t>w</w:t>
        </w:r>
      </w:ins>
      <w:r w:rsidR="005F1438" w:rsidRPr="007B2E27">
        <w:rPr>
          <w:rFonts w:ascii="Verdana" w:hAnsi="Verdana"/>
          <w:sz w:val="18"/>
          <w:szCs w:val="17"/>
        </w:rPr>
        <w:t>o</w:t>
      </w:r>
      <w:r w:rsidR="005F1438">
        <w:rPr>
          <w:rFonts w:ascii="Verdana" w:hAnsi="Verdana"/>
          <w:sz w:val="18"/>
          <w:szCs w:val="17"/>
        </w:rPr>
        <w:t>rked on sales trend analysis</w:t>
      </w:r>
      <w:del w:id="88" w:author="ibm_admin" w:date="2018-03-29T02:30:00Z">
        <w:r w:rsidR="005F1438" w:rsidDel="004A3DCF">
          <w:rPr>
            <w:rFonts w:ascii="Verdana" w:hAnsi="Verdana"/>
            <w:sz w:val="18"/>
            <w:szCs w:val="17"/>
          </w:rPr>
          <w:delText xml:space="preserve"> in </w:delText>
        </w:r>
        <w:r w:rsidR="005F1438" w:rsidRPr="007B2E27" w:rsidDel="004A3DCF">
          <w:rPr>
            <w:rFonts w:ascii="Verdana" w:hAnsi="Verdana"/>
            <w:sz w:val="18"/>
            <w:szCs w:val="17"/>
          </w:rPr>
          <w:delText>Genpact</w:delText>
        </w:r>
      </w:del>
      <w:r w:rsidR="005F1438" w:rsidRPr="007B2E27">
        <w:rPr>
          <w:rFonts w:ascii="Verdana" w:hAnsi="Verdana"/>
          <w:sz w:val="18"/>
          <w:szCs w:val="17"/>
        </w:rPr>
        <w:t xml:space="preserve"> to provide insights about the pipeline health and to do a comparative study of various marketing campaigns across geographies and product categories.   </w:t>
      </w:r>
    </w:p>
    <w:p w14:paraId="1430F91F" w14:textId="7B86C7C2" w:rsidR="005F1438" w:rsidRPr="007B2E27" w:rsidDel="0044712E" w:rsidRDefault="005F1438" w:rsidP="005F1438">
      <w:pPr>
        <w:jc w:val="both"/>
        <w:rPr>
          <w:del w:id="89" w:author="ibm_admin" w:date="2018-03-27T21:48:00Z"/>
          <w:rFonts w:ascii="Verdana" w:hAnsi="Verdana"/>
          <w:sz w:val="18"/>
          <w:szCs w:val="17"/>
        </w:rPr>
      </w:pPr>
      <w:del w:id="90" w:author="ibm_admin" w:date="2018-03-27T21:48:00Z">
        <w:r w:rsidDel="0044712E">
          <w:rPr>
            <w:rFonts w:ascii="Verdana" w:hAnsi="Verdana"/>
            <w:sz w:val="18"/>
            <w:szCs w:val="17"/>
          </w:rPr>
          <w:delText>Created, managed and analysed Digital MIS reporting to better monitor and understand IBM NA Mid-Market digital activities.</w:delText>
        </w:r>
      </w:del>
    </w:p>
    <w:p w14:paraId="35D1E02C" w14:textId="77777777" w:rsidR="005F1438" w:rsidRDefault="005F1438">
      <w:pPr>
        <w:jc w:val="both"/>
        <w:rPr>
          <w:rFonts w:ascii="Verdana" w:hAnsi="Verdana"/>
          <w:sz w:val="17"/>
          <w:szCs w:val="17"/>
        </w:rPr>
        <w:pPrChange w:id="91" w:author="ibm_admin" w:date="2018-03-27T21:48:00Z">
          <w:pPr/>
        </w:pPrChange>
      </w:pPr>
    </w:p>
    <w:p w14:paraId="4F91BD84" w14:textId="77777777" w:rsidR="005F1438" w:rsidRPr="00324ACB" w:rsidRDefault="005F1438" w:rsidP="005F1438">
      <w:pPr>
        <w:rPr>
          <w:rFonts w:ascii="Verdana" w:hAnsi="Verdana"/>
          <w:sz w:val="17"/>
          <w:szCs w:val="17"/>
        </w:rPr>
      </w:pPr>
    </w:p>
    <w:p w14:paraId="25206060" w14:textId="272F89EF" w:rsidR="005F1438" w:rsidRDefault="005F1438" w:rsidP="005F1438">
      <w:pPr>
        <w:pStyle w:val="Header"/>
        <w:rPr>
          <w:rFonts w:ascii="Verdana" w:hAnsi="Verdana"/>
          <w:sz w:val="17"/>
          <w:szCs w:val="17"/>
        </w:rPr>
      </w:pPr>
      <w:r w:rsidRPr="00324ACB">
        <w:rPr>
          <w:rFonts w:ascii="Verdana" w:hAnsi="Verdana"/>
          <w:b/>
          <w:sz w:val="17"/>
          <w:szCs w:val="17"/>
          <w:lang w:val="en-US"/>
        </w:rPr>
        <w:t xml:space="preserve">EMPLOYMENT SCAN </w:t>
      </w:r>
      <w:r>
        <w:rPr>
          <w:rFonts w:ascii="Verdana" w:hAnsi="Verdana"/>
          <w:noProof/>
          <w:sz w:val="17"/>
          <w:szCs w:val="17"/>
        </w:rPr>
        <w:drawing>
          <wp:inline distT="0" distB="0" distL="0" distR="0" wp14:anchorId="77BB4F48" wp14:editId="0317128E">
            <wp:extent cx="4381500" cy="95250"/>
            <wp:effectExtent l="0" t="0" r="0" b="0"/>
            <wp:docPr id="4" name="Picture 4" descr="BD2132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21328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FA2C" w14:textId="77777777" w:rsidR="005F1438" w:rsidRDefault="005F1438" w:rsidP="005F1438">
      <w:pPr>
        <w:pStyle w:val="Header"/>
        <w:rPr>
          <w:rFonts w:ascii="Verdana" w:hAnsi="Verdana"/>
          <w:sz w:val="17"/>
          <w:szCs w:val="17"/>
        </w:rPr>
      </w:pPr>
    </w:p>
    <w:p w14:paraId="271345C6" w14:textId="072CC651" w:rsidR="005F1438" w:rsidRPr="0097740B" w:rsidRDefault="005F1438" w:rsidP="005F1438">
      <w:pPr>
        <w:pStyle w:val="Header"/>
        <w:rPr>
          <w:rFonts w:ascii="Verdana" w:hAnsi="Verdana"/>
          <w:b/>
          <w:sz w:val="17"/>
          <w:szCs w:val="17"/>
        </w:rPr>
      </w:pPr>
      <w:r w:rsidRPr="0097740B">
        <w:rPr>
          <w:rFonts w:ascii="Verdana" w:hAnsi="Verdana"/>
          <w:b/>
          <w:sz w:val="17"/>
          <w:szCs w:val="17"/>
        </w:rPr>
        <w:t xml:space="preserve">IBM: </w:t>
      </w:r>
      <w:r>
        <w:rPr>
          <w:rFonts w:ascii="Verdana" w:hAnsi="Verdana"/>
          <w:b/>
          <w:sz w:val="17"/>
          <w:szCs w:val="17"/>
        </w:rPr>
        <w:t>M</w:t>
      </w:r>
      <w:ins w:id="92" w:author="ibm_admin" w:date="2018-03-29T02:31:00Z">
        <w:r w:rsidR="00E13EC6">
          <w:rPr>
            <w:rFonts w:ascii="Verdana" w:hAnsi="Verdana"/>
            <w:b/>
            <w:sz w:val="17"/>
            <w:szCs w:val="17"/>
          </w:rPr>
          <w:t>ARKETING</w:t>
        </w:r>
      </w:ins>
      <w:del w:id="93" w:author="ibm_admin" w:date="2018-03-29T02:31:00Z">
        <w:r w:rsidDel="00E13EC6">
          <w:rPr>
            <w:rFonts w:ascii="Verdana" w:hAnsi="Verdana"/>
            <w:b/>
            <w:sz w:val="17"/>
            <w:szCs w:val="17"/>
          </w:rPr>
          <w:delText>arketing</w:delText>
        </w:r>
      </w:del>
      <w:del w:id="94" w:author="ibm_admin" w:date="2018-03-27T22:03:00Z">
        <w:r w:rsidRPr="0097740B" w:rsidDel="00E9550E">
          <w:rPr>
            <w:rFonts w:ascii="Verdana" w:hAnsi="Verdana"/>
            <w:b/>
            <w:sz w:val="17"/>
            <w:szCs w:val="17"/>
          </w:rPr>
          <w:delText xml:space="preserve"> </w:delText>
        </w:r>
        <w:r w:rsidDel="00E9550E">
          <w:rPr>
            <w:rFonts w:ascii="Verdana" w:hAnsi="Verdana"/>
            <w:b/>
            <w:sz w:val="17"/>
            <w:szCs w:val="17"/>
          </w:rPr>
          <w:delText xml:space="preserve">/ Branding </w:delText>
        </w:r>
      </w:del>
      <w:ins w:id="95" w:author="ibm_admin" w:date="2018-03-27T22:03:00Z">
        <w:r w:rsidR="00E9550E">
          <w:rPr>
            <w:rFonts w:ascii="Verdana" w:hAnsi="Verdana"/>
            <w:b/>
            <w:sz w:val="17"/>
            <w:szCs w:val="17"/>
          </w:rPr>
          <w:t xml:space="preserve"> </w:t>
        </w:r>
      </w:ins>
      <w:r>
        <w:rPr>
          <w:rFonts w:ascii="Verdana" w:hAnsi="Verdana"/>
          <w:b/>
          <w:sz w:val="17"/>
          <w:szCs w:val="17"/>
        </w:rPr>
        <w:t>(July 2010</w:t>
      </w:r>
      <w:r w:rsidRPr="0097740B">
        <w:rPr>
          <w:rFonts w:ascii="Verdana" w:hAnsi="Verdana"/>
          <w:b/>
          <w:sz w:val="17"/>
          <w:szCs w:val="17"/>
        </w:rPr>
        <w:t xml:space="preserve"> – till date)</w:t>
      </w:r>
    </w:p>
    <w:p w14:paraId="296883F7" w14:textId="77777777" w:rsidR="005F1438" w:rsidRPr="007B2E27" w:rsidRDefault="005F1438" w:rsidP="005F1438">
      <w:pPr>
        <w:pStyle w:val="Header"/>
        <w:rPr>
          <w:rFonts w:ascii="Verdana" w:hAnsi="Verdana"/>
          <w:sz w:val="18"/>
          <w:szCs w:val="17"/>
        </w:rPr>
      </w:pPr>
    </w:p>
    <w:p w14:paraId="507F975D" w14:textId="77777777" w:rsidR="00E9550E" w:rsidRPr="00ED6181" w:rsidRDefault="00E9550E" w:rsidP="00E9550E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ins w:id="96" w:author="ibm_admin" w:date="2018-03-27T22:05:00Z"/>
          <w:rFonts w:ascii="Verdana" w:hAnsi="Verdana"/>
          <w:sz w:val="18"/>
          <w:szCs w:val="17"/>
        </w:rPr>
      </w:pPr>
      <w:ins w:id="97" w:author="ibm_admin" w:date="2018-03-27T22:05:00Z">
        <w:r>
          <w:rPr>
            <w:rFonts w:ascii="Verdana" w:hAnsi="Verdana"/>
            <w:sz w:val="18"/>
            <w:szCs w:val="17"/>
          </w:rPr>
          <w:t>Plan</w:t>
        </w:r>
        <w:r w:rsidRPr="00ED6181">
          <w:rPr>
            <w:rFonts w:ascii="Verdana" w:hAnsi="Verdana"/>
            <w:sz w:val="18"/>
            <w:szCs w:val="17"/>
          </w:rPr>
          <w:t xml:space="preserve"> &amp; implement quarterly marketing plan </w:t>
        </w:r>
        <w:r>
          <w:rPr>
            <w:rFonts w:ascii="Verdana" w:hAnsi="Verdana"/>
            <w:sz w:val="18"/>
            <w:szCs w:val="17"/>
          </w:rPr>
          <w:t>according to the budget</w:t>
        </w:r>
        <w:r w:rsidRPr="00ED6181">
          <w:rPr>
            <w:rFonts w:ascii="Verdana" w:hAnsi="Verdana"/>
            <w:sz w:val="18"/>
            <w:szCs w:val="17"/>
          </w:rPr>
          <w:t xml:space="preserve"> in accordanc</w:t>
        </w:r>
        <w:r>
          <w:rPr>
            <w:rFonts w:ascii="Verdana" w:hAnsi="Verdana"/>
            <w:sz w:val="18"/>
            <w:szCs w:val="17"/>
          </w:rPr>
          <w:t>e with HO guidelines</w:t>
        </w:r>
      </w:ins>
    </w:p>
    <w:p w14:paraId="49DEB51C" w14:textId="77777777" w:rsidR="00E9550E" w:rsidRPr="000868E9" w:rsidRDefault="00E9550E" w:rsidP="00E9550E">
      <w:pPr>
        <w:pStyle w:val="Achievement"/>
        <w:tabs>
          <w:tab w:val="left" w:pos="0"/>
        </w:tabs>
        <w:spacing w:after="0" w:line="240" w:lineRule="auto"/>
        <w:ind w:left="360" w:firstLine="0"/>
        <w:rPr>
          <w:ins w:id="98" w:author="ibm_admin" w:date="2018-03-27T22:05:00Z"/>
          <w:rFonts w:ascii="Verdana" w:hAnsi="Verdana"/>
          <w:sz w:val="18"/>
          <w:szCs w:val="17"/>
        </w:rPr>
      </w:pPr>
      <w:ins w:id="99" w:author="ibm_admin" w:date="2018-03-27T22:05:00Z">
        <w:r>
          <w:rPr>
            <w:rFonts w:ascii="Verdana" w:hAnsi="Verdana"/>
            <w:sz w:val="18"/>
            <w:szCs w:val="17"/>
          </w:rPr>
          <w:t xml:space="preserve">in </w:t>
        </w:r>
        <w:r w:rsidRPr="007B2E27">
          <w:rPr>
            <w:rFonts w:ascii="Verdana" w:hAnsi="Verdana"/>
            <w:sz w:val="18"/>
            <w:szCs w:val="17"/>
          </w:rPr>
          <w:t>Liaison</w:t>
        </w:r>
        <w:r>
          <w:rPr>
            <w:rFonts w:ascii="Verdana" w:hAnsi="Verdana"/>
            <w:sz w:val="18"/>
            <w:szCs w:val="17"/>
          </w:rPr>
          <w:t xml:space="preserve"> with external agencies.</w:t>
        </w:r>
      </w:ins>
    </w:p>
    <w:p w14:paraId="4E83356A" w14:textId="77777777" w:rsidR="007D4466" w:rsidRDefault="007D4466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ins w:id="100" w:author="ibm_admin" w:date="2018-03-27T22:09:00Z"/>
          <w:rFonts w:ascii="Verdana" w:hAnsi="Verdana"/>
          <w:sz w:val="18"/>
          <w:szCs w:val="17"/>
        </w:rPr>
      </w:pPr>
      <w:ins w:id="101" w:author="ibm_admin" w:date="2018-03-27T22:08:00Z">
        <w:r>
          <w:rPr>
            <w:rFonts w:ascii="Verdana" w:hAnsi="Verdana"/>
            <w:sz w:val="18"/>
            <w:szCs w:val="17"/>
          </w:rPr>
          <w:t xml:space="preserve">Managing Digital marketing for key BU webpages in </w:t>
        </w:r>
      </w:ins>
      <w:ins w:id="102" w:author="ibm_admin" w:date="2018-03-27T22:09:00Z">
        <w:r>
          <w:rPr>
            <w:rFonts w:ascii="Verdana" w:hAnsi="Verdana"/>
            <w:sz w:val="18"/>
            <w:szCs w:val="17"/>
          </w:rPr>
          <w:t>coordination with BU leaders, digital strategists and Marketing operations team.</w:t>
        </w:r>
      </w:ins>
    </w:p>
    <w:p w14:paraId="299B55B3" w14:textId="0B1C0F4A" w:rsidR="005F1438" w:rsidRDefault="005F1438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ins w:id="103" w:author="ibm_admin" w:date="2018-03-27T22:06:00Z"/>
          <w:rFonts w:ascii="Verdana" w:hAnsi="Verdana"/>
          <w:sz w:val="18"/>
          <w:szCs w:val="17"/>
        </w:rPr>
      </w:pPr>
      <w:r w:rsidRPr="00ED6181">
        <w:rPr>
          <w:rFonts w:ascii="Verdana" w:hAnsi="Verdana"/>
          <w:sz w:val="18"/>
          <w:szCs w:val="17"/>
        </w:rPr>
        <w:t>Leading the demand gen</w:t>
      </w:r>
      <w:r>
        <w:rPr>
          <w:rFonts w:ascii="Verdana" w:hAnsi="Verdana"/>
          <w:sz w:val="18"/>
          <w:szCs w:val="17"/>
        </w:rPr>
        <w:t>eration</w:t>
      </w:r>
      <w:r w:rsidRPr="00ED6181">
        <w:rPr>
          <w:rFonts w:ascii="Verdana" w:hAnsi="Verdana"/>
          <w:sz w:val="18"/>
          <w:szCs w:val="17"/>
        </w:rPr>
        <w:t xml:space="preserve"> marketing activities for </w:t>
      </w:r>
      <w:del w:id="104" w:author="ibm_admin" w:date="2018-03-27T22:04:00Z">
        <w:r w:rsidRPr="00ED6181" w:rsidDel="00E9550E">
          <w:rPr>
            <w:rFonts w:ascii="Verdana" w:hAnsi="Verdana"/>
            <w:sz w:val="18"/>
            <w:szCs w:val="17"/>
          </w:rPr>
          <w:delText>a Geography</w:delText>
        </w:r>
      </w:del>
      <w:ins w:id="105" w:author="ibm_admin" w:date="2018-03-27T22:04:00Z">
        <w:r w:rsidR="00E9550E">
          <w:rPr>
            <w:rFonts w:ascii="Verdana" w:hAnsi="Verdana"/>
            <w:sz w:val="18"/>
            <w:szCs w:val="17"/>
          </w:rPr>
          <w:t>Worldwide &amp; Europe Geo’s</w:t>
        </w:r>
      </w:ins>
    </w:p>
    <w:p w14:paraId="6D10EE71" w14:textId="3C287E0A" w:rsidR="00E9550E" w:rsidDel="007D4466" w:rsidRDefault="00E9550E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del w:id="106" w:author="ibm_admin" w:date="2018-03-27T22:06:00Z"/>
          <w:rFonts w:ascii="Verdana" w:hAnsi="Verdana"/>
          <w:sz w:val="18"/>
          <w:szCs w:val="17"/>
        </w:rPr>
      </w:pPr>
    </w:p>
    <w:p w14:paraId="47338BFE" w14:textId="17009935" w:rsidR="005F1438" w:rsidRPr="00ED6181" w:rsidDel="00E9550E" w:rsidRDefault="005F1438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del w:id="107" w:author="ibm_admin" w:date="2018-03-27T22:05:00Z"/>
          <w:rFonts w:ascii="Verdana" w:hAnsi="Verdana"/>
          <w:sz w:val="18"/>
          <w:szCs w:val="17"/>
        </w:rPr>
      </w:pPr>
      <w:del w:id="108" w:author="ibm_admin" w:date="2018-03-27T22:05:00Z">
        <w:r w:rsidDel="00E9550E">
          <w:rPr>
            <w:rFonts w:ascii="Verdana" w:hAnsi="Verdana"/>
            <w:sz w:val="18"/>
            <w:szCs w:val="17"/>
          </w:rPr>
          <w:delText>Plan</w:delText>
        </w:r>
        <w:r w:rsidRPr="00ED6181" w:rsidDel="00E9550E">
          <w:rPr>
            <w:rFonts w:ascii="Verdana" w:hAnsi="Verdana"/>
            <w:sz w:val="18"/>
            <w:szCs w:val="17"/>
          </w:rPr>
          <w:delText xml:space="preserve"> &amp; implement quarterly marketing plan </w:delText>
        </w:r>
        <w:r w:rsidDel="00E9550E">
          <w:rPr>
            <w:rFonts w:ascii="Verdana" w:hAnsi="Verdana"/>
            <w:sz w:val="18"/>
            <w:szCs w:val="17"/>
          </w:rPr>
          <w:delText>according to the budget</w:delText>
        </w:r>
        <w:r w:rsidRPr="00ED6181" w:rsidDel="00E9550E">
          <w:rPr>
            <w:rFonts w:ascii="Verdana" w:hAnsi="Verdana"/>
            <w:sz w:val="18"/>
            <w:szCs w:val="17"/>
          </w:rPr>
          <w:delText xml:space="preserve"> in accordanc</w:delText>
        </w:r>
        <w:r w:rsidDel="00E9550E">
          <w:rPr>
            <w:rFonts w:ascii="Verdana" w:hAnsi="Verdana"/>
            <w:sz w:val="18"/>
            <w:szCs w:val="17"/>
          </w:rPr>
          <w:delText>e with HO guidelines</w:delText>
        </w:r>
      </w:del>
    </w:p>
    <w:p w14:paraId="1F8E728E" w14:textId="163C2FFB" w:rsidR="005F1438" w:rsidRPr="000868E9" w:rsidDel="00E9550E" w:rsidRDefault="005F1438">
      <w:pPr>
        <w:pStyle w:val="Achievement"/>
        <w:tabs>
          <w:tab w:val="left" w:pos="0"/>
        </w:tabs>
        <w:spacing w:after="0" w:line="240" w:lineRule="auto"/>
        <w:ind w:left="360" w:firstLine="0"/>
        <w:rPr>
          <w:del w:id="109" w:author="ibm_admin" w:date="2018-03-27T22:05:00Z"/>
          <w:rFonts w:ascii="Verdana" w:hAnsi="Verdana"/>
          <w:sz w:val="18"/>
          <w:szCs w:val="17"/>
        </w:rPr>
        <w:pPrChange w:id="110" w:author="ibm_admin" w:date="2018-03-27T22:05:00Z">
          <w:pPr>
            <w:pStyle w:val="Achievement"/>
            <w:numPr>
              <w:numId w:val="1"/>
            </w:numPr>
            <w:tabs>
              <w:tab w:val="left" w:pos="0"/>
              <w:tab w:val="num" w:pos="360"/>
            </w:tabs>
            <w:spacing w:after="0" w:line="240" w:lineRule="auto"/>
            <w:ind w:left="360" w:hanging="360"/>
          </w:pPr>
        </w:pPrChange>
      </w:pPr>
      <w:del w:id="111" w:author="ibm_admin" w:date="2018-03-27T22:05:00Z">
        <w:r w:rsidDel="00E9550E">
          <w:rPr>
            <w:rFonts w:ascii="Verdana" w:hAnsi="Verdana"/>
            <w:sz w:val="18"/>
            <w:szCs w:val="17"/>
          </w:rPr>
          <w:delText>Manage</w:delText>
        </w:r>
        <w:r w:rsidRPr="007B2E27" w:rsidDel="00E9550E">
          <w:rPr>
            <w:rFonts w:ascii="Verdana" w:hAnsi="Verdana"/>
            <w:sz w:val="18"/>
            <w:szCs w:val="17"/>
          </w:rPr>
          <w:delText>/Liaison</w:delText>
        </w:r>
        <w:r w:rsidDel="00E9550E">
          <w:rPr>
            <w:rFonts w:ascii="Verdana" w:hAnsi="Verdana"/>
            <w:sz w:val="18"/>
            <w:szCs w:val="17"/>
          </w:rPr>
          <w:delText xml:space="preserve"> with external agencies.</w:delText>
        </w:r>
      </w:del>
    </w:p>
    <w:p w14:paraId="36CD7EEA" w14:textId="77777777" w:rsidR="005F1438" w:rsidRPr="007170FB" w:rsidRDefault="005F1438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Verdana" w:hAnsi="Verdana"/>
          <w:sz w:val="18"/>
          <w:szCs w:val="17"/>
        </w:rPr>
      </w:pPr>
      <w:r w:rsidRPr="007B2E27">
        <w:rPr>
          <w:rFonts w:ascii="Verdana" w:hAnsi="Verdana"/>
          <w:sz w:val="18"/>
          <w:szCs w:val="17"/>
        </w:rPr>
        <w:t>Strategizing Managing Digital/Online campaigns like Virtual events, Webcast, Email, Tele campaigns etc.</w:t>
      </w:r>
    </w:p>
    <w:p w14:paraId="048A9BDF" w14:textId="5BC7F867" w:rsidR="005F1438" w:rsidRDefault="005F1438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ins w:id="112" w:author="ibm_admin" w:date="2018-03-27T22:08:00Z"/>
          <w:rFonts w:ascii="Verdana" w:hAnsi="Verdana"/>
          <w:sz w:val="18"/>
          <w:szCs w:val="17"/>
        </w:rPr>
      </w:pPr>
      <w:del w:id="113" w:author="ibm_admin" w:date="2018-03-27T22:06:00Z">
        <w:r w:rsidRPr="007B2E27" w:rsidDel="007D4466">
          <w:rPr>
            <w:rFonts w:ascii="Verdana" w:hAnsi="Verdana"/>
            <w:sz w:val="18"/>
            <w:szCs w:val="17"/>
          </w:rPr>
          <w:delText>Usage of UNICA for campaign management.</w:delText>
        </w:r>
      </w:del>
      <w:ins w:id="114" w:author="ibm_admin" w:date="2018-03-27T22:06:00Z">
        <w:r w:rsidR="007D4466">
          <w:rPr>
            <w:rFonts w:ascii="Verdana" w:hAnsi="Verdana"/>
            <w:sz w:val="18"/>
            <w:szCs w:val="17"/>
          </w:rPr>
          <w:t>Leading campaign management activities</w:t>
        </w:r>
      </w:ins>
      <w:ins w:id="115" w:author="ibm_admin" w:date="2018-03-27T22:07:00Z">
        <w:r w:rsidR="007D4466">
          <w:rPr>
            <w:rFonts w:ascii="Verdana" w:hAnsi="Verdana"/>
            <w:sz w:val="18"/>
            <w:szCs w:val="17"/>
          </w:rPr>
          <w:t xml:space="preserve"> across Business Units</w:t>
        </w:r>
      </w:ins>
    </w:p>
    <w:p w14:paraId="21916455" w14:textId="1AA511CE" w:rsidR="007D4466" w:rsidDel="007D4466" w:rsidRDefault="007D4466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del w:id="116" w:author="ibm_admin" w:date="2018-03-27T22:09:00Z"/>
          <w:rFonts w:ascii="Verdana" w:hAnsi="Verdana"/>
          <w:sz w:val="18"/>
          <w:szCs w:val="17"/>
        </w:rPr>
      </w:pPr>
    </w:p>
    <w:p w14:paraId="548A6AB7" w14:textId="77777777" w:rsidR="005F1438" w:rsidRPr="007170FB" w:rsidRDefault="005F1438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Verdana" w:hAnsi="Verdana"/>
          <w:sz w:val="18"/>
          <w:szCs w:val="17"/>
        </w:rPr>
      </w:pPr>
      <w:r>
        <w:rPr>
          <w:rFonts w:ascii="Verdana" w:hAnsi="Verdana"/>
          <w:sz w:val="18"/>
          <w:szCs w:val="17"/>
        </w:rPr>
        <w:t xml:space="preserve">Marketing </w:t>
      </w:r>
      <w:r w:rsidRPr="007B2E27">
        <w:rPr>
          <w:rFonts w:ascii="Verdana" w:hAnsi="Verdana"/>
          <w:sz w:val="18"/>
          <w:szCs w:val="17"/>
        </w:rPr>
        <w:t>Campaign Performance analysis; Gap and Pipeline analysis</w:t>
      </w:r>
    </w:p>
    <w:p w14:paraId="5D2CCADE" w14:textId="77777777" w:rsidR="005F1438" w:rsidRPr="007B2E27" w:rsidRDefault="005F1438" w:rsidP="005F1438">
      <w:pPr>
        <w:pStyle w:val="Header"/>
        <w:ind w:left="360"/>
        <w:rPr>
          <w:rFonts w:ascii="Verdana" w:hAnsi="Verdana"/>
          <w:sz w:val="18"/>
          <w:szCs w:val="17"/>
        </w:rPr>
      </w:pPr>
    </w:p>
    <w:p w14:paraId="1A6F7F11" w14:textId="77777777" w:rsidR="005F1438" w:rsidRPr="00880914" w:rsidRDefault="005F1438" w:rsidP="005F1438">
      <w:pPr>
        <w:pStyle w:val="Header"/>
        <w:rPr>
          <w:rFonts w:ascii="Verdana" w:hAnsi="Verdana"/>
          <w:bCs/>
          <w:sz w:val="17"/>
          <w:szCs w:val="17"/>
          <w:shd w:val="clear" w:color="auto" w:fill="F3F3F3"/>
        </w:rPr>
      </w:pPr>
    </w:p>
    <w:p w14:paraId="426A6F8A" w14:textId="77777777" w:rsidR="005F1438" w:rsidRDefault="005F1438" w:rsidP="005F1438">
      <w:pPr>
        <w:pStyle w:val="Head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GENPACT: MARKETING RESEARCH &amp; TRANSITION MANAGEMENT (June 2006</w:t>
      </w:r>
      <w:r w:rsidRPr="0097740B">
        <w:rPr>
          <w:rFonts w:ascii="Verdana" w:hAnsi="Verdana"/>
          <w:b/>
          <w:sz w:val="17"/>
          <w:szCs w:val="17"/>
        </w:rPr>
        <w:t xml:space="preserve"> – June 2010)</w:t>
      </w:r>
    </w:p>
    <w:p w14:paraId="0845DC19" w14:textId="77777777" w:rsidR="005F1438" w:rsidRPr="00CE5631" w:rsidRDefault="005F1438" w:rsidP="005F1438">
      <w:pPr>
        <w:pStyle w:val="Achievement"/>
        <w:tabs>
          <w:tab w:val="left" w:pos="0"/>
        </w:tabs>
        <w:spacing w:after="0" w:line="240" w:lineRule="auto"/>
        <w:ind w:left="360" w:firstLine="0"/>
        <w:rPr>
          <w:rFonts w:ascii="Verdana" w:hAnsi="Verdana"/>
          <w:sz w:val="18"/>
          <w:szCs w:val="17"/>
        </w:rPr>
      </w:pPr>
      <w:r w:rsidRPr="00CE5631">
        <w:rPr>
          <w:rFonts w:ascii="Verdana" w:hAnsi="Verdana"/>
          <w:sz w:val="18"/>
          <w:szCs w:val="17"/>
        </w:rPr>
        <w:tab/>
      </w:r>
    </w:p>
    <w:p w14:paraId="7B197230" w14:textId="52385E2E" w:rsidR="005F1438" w:rsidRPr="007B2E27" w:rsidRDefault="005F1438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Verdana" w:hAnsi="Verdana"/>
          <w:sz w:val="18"/>
          <w:szCs w:val="17"/>
        </w:rPr>
      </w:pPr>
      <w:r w:rsidRPr="007B2E27">
        <w:rPr>
          <w:rFonts w:ascii="Verdana" w:hAnsi="Verdana"/>
          <w:sz w:val="18"/>
          <w:szCs w:val="17"/>
        </w:rPr>
        <w:t>M</w:t>
      </w:r>
      <w:ins w:id="117" w:author="ibm_admin" w:date="2018-03-27T22:10:00Z">
        <w:r w:rsidR="007D4466">
          <w:rPr>
            <w:rFonts w:ascii="Verdana" w:hAnsi="Verdana"/>
            <w:sz w:val="18"/>
            <w:szCs w:val="17"/>
          </w:rPr>
          <w:t xml:space="preserve">arket research and analysis around </w:t>
        </w:r>
      </w:ins>
      <w:del w:id="118" w:author="ibm_admin" w:date="2018-03-27T22:10:00Z">
        <w:r w:rsidRPr="007B2E27" w:rsidDel="007D4466">
          <w:rPr>
            <w:rFonts w:ascii="Verdana" w:hAnsi="Verdana"/>
            <w:sz w:val="18"/>
            <w:szCs w:val="17"/>
          </w:rPr>
          <w:delText>anaged Marketing</w:delText>
        </w:r>
      </w:del>
      <w:del w:id="119" w:author="ibm_admin" w:date="2018-03-27T22:09:00Z">
        <w:r w:rsidRPr="007B2E27" w:rsidDel="007D4466">
          <w:rPr>
            <w:rFonts w:ascii="Verdana" w:hAnsi="Verdana"/>
            <w:sz w:val="18"/>
            <w:szCs w:val="17"/>
          </w:rPr>
          <w:delText xml:space="preserve"> and Branding</w:delText>
        </w:r>
      </w:del>
      <w:del w:id="120" w:author="ibm_admin" w:date="2018-03-27T22:10:00Z">
        <w:r w:rsidRPr="007B2E27" w:rsidDel="007D4466">
          <w:rPr>
            <w:rFonts w:ascii="Verdana" w:hAnsi="Verdana"/>
            <w:sz w:val="18"/>
            <w:szCs w:val="17"/>
          </w:rPr>
          <w:delText xml:space="preserve">, Analysis of </w:delText>
        </w:r>
      </w:del>
      <w:r w:rsidRPr="007B2E27">
        <w:rPr>
          <w:rFonts w:ascii="Verdana" w:hAnsi="Verdana"/>
          <w:sz w:val="18"/>
          <w:szCs w:val="17"/>
        </w:rPr>
        <w:t xml:space="preserve">Sales Trend and competitors, </w:t>
      </w:r>
      <w:r>
        <w:rPr>
          <w:rFonts w:ascii="Verdana" w:hAnsi="Verdana"/>
          <w:sz w:val="18"/>
          <w:szCs w:val="17"/>
        </w:rPr>
        <w:t>pricing e</w:t>
      </w:r>
      <w:r w:rsidRPr="007B2E27">
        <w:rPr>
          <w:rFonts w:ascii="Verdana" w:hAnsi="Verdana"/>
          <w:sz w:val="18"/>
          <w:szCs w:val="17"/>
        </w:rPr>
        <w:t>ffects, client servicing, analytic support and presentations as part of marketing research at Genpact</w:t>
      </w:r>
    </w:p>
    <w:p w14:paraId="1A3E83BE" w14:textId="77777777" w:rsidR="005F1438" w:rsidRPr="007B2E27" w:rsidRDefault="005F1438" w:rsidP="005F1438">
      <w:pPr>
        <w:numPr>
          <w:ilvl w:val="0"/>
          <w:numId w:val="1"/>
        </w:numPr>
        <w:rPr>
          <w:rFonts w:ascii="Verdana" w:hAnsi="Verdana"/>
          <w:sz w:val="18"/>
          <w:szCs w:val="17"/>
        </w:rPr>
      </w:pPr>
      <w:r>
        <w:rPr>
          <w:rFonts w:ascii="Verdana" w:hAnsi="Verdana"/>
          <w:sz w:val="18"/>
          <w:szCs w:val="17"/>
        </w:rPr>
        <w:t>Executing</w:t>
      </w:r>
      <w:r w:rsidRPr="007B2E27">
        <w:rPr>
          <w:rFonts w:ascii="Verdana" w:hAnsi="Verdana"/>
          <w:sz w:val="18"/>
          <w:szCs w:val="17"/>
        </w:rPr>
        <w:t xml:space="preserve"> high quality on-going marketing analytic</w:t>
      </w:r>
      <w:r>
        <w:rPr>
          <w:rFonts w:ascii="Verdana" w:hAnsi="Verdana"/>
          <w:sz w:val="18"/>
          <w:szCs w:val="17"/>
        </w:rPr>
        <w:t>s</w:t>
      </w:r>
      <w:r w:rsidRPr="007B2E27">
        <w:rPr>
          <w:rFonts w:ascii="Verdana" w:hAnsi="Verdana"/>
          <w:sz w:val="18"/>
          <w:szCs w:val="17"/>
        </w:rPr>
        <w:t xml:space="preserve"> and ad-hoc requests accurately and time</w:t>
      </w:r>
      <w:r>
        <w:rPr>
          <w:rFonts w:ascii="Verdana" w:hAnsi="Verdana"/>
          <w:sz w:val="18"/>
          <w:szCs w:val="17"/>
        </w:rPr>
        <w:t>ly</w:t>
      </w:r>
      <w:r w:rsidRPr="007B2E27">
        <w:rPr>
          <w:rFonts w:ascii="Verdana" w:hAnsi="Verdana"/>
          <w:sz w:val="18"/>
          <w:szCs w:val="17"/>
        </w:rPr>
        <w:t>.</w:t>
      </w:r>
    </w:p>
    <w:p w14:paraId="6B50BD81" w14:textId="099D6814" w:rsidR="005F1438" w:rsidRPr="007B2E27" w:rsidRDefault="005F1438" w:rsidP="005F1438">
      <w:pPr>
        <w:numPr>
          <w:ilvl w:val="0"/>
          <w:numId w:val="1"/>
        </w:numPr>
        <w:rPr>
          <w:rFonts w:ascii="Verdana" w:hAnsi="Verdana"/>
          <w:sz w:val="18"/>
          <w:szCs w:val="17"/>
        </w:rPr>
      </w:pPr>
      <w:del w:id="121" w:author="ibm_admin" w:date="2018-03-27T22:13:00Z">
        <w:r w:rsidDel="007D4466">
          <w:rPr>
            <w:rFonts w:ascii="Verdana" w:hAnsi="Verdana"/>
            <w:sz w:val="18"/>
            <w:szCs w:val="17"/>
          </w:rPr>
          <w:delText xml:space="preserve">Handled </w:delText>
        </w:r>
      </w:del>
      <w:ins w:id="122" w:author="ibm_admin" w:date="2018-03-27T22:13:00Z">
        <w:r w:rsidR="007D4466">
          <w:rPr>
            <w:rFonts w:ascii="Verdana" w:hAnsi="Verdana"/>
            <w:sz w:val="18"/>
            <w:szCs w:val="17"/>
          </w:rPr>
          <w:t xml:space="preserve">Led </w:t>
        </w:r>
      </w:ins>
      <w:r>
        <w:rPr>
          <w:rFonts w:ascii="Verdana" w:hAnsi="Verdana"/>
          <w:sz w:val="18"/>
          <w:szCs w:val="17"/>
        </w:rPr>
        <w:t>due diligence for a Client in</w:t>
      </w:r>
      <w:r w:rsidRPr="007B2E27">
        <w:rPr>
          <w:rFonts w:ascii="Verdana" w:hAnsi="Verdana"/>
          <w:sz w:val="18"/>
          <w:szCs w:val="17"/>
        </w:rPr>
        <w:t xml:space="preserve"> Italy, Belgium and Sweden; Due Diligence involved defining roles and responsibilities, setting up the transition plan, formulating the new Org</w:t>
      </w:r>
      <w:r>
        <w:rPr>
          <w:rFonts w:ascii="Verdana" w:hAnsi="Verdana"/>
          <w:sz w:val="18"/>
          <w:szCs w:val="17"/>
        </w:rPr>
        <w:t xml:space="preserve">anisational </w:t>
      </w:r>
      <w:r w:rsidRPr="007B2E27">
        <w:rPr>
          <w:rFonts w:ascii="Verdana" w:hAnsi="Verdana"/>
          <w:sz w:val="18"/>
          <w:szCs w:val="17"/>
        </w:rPr>
        <w:t>structure.</w:t>
      </w:r>
    </w:p>
    <w:p w14:paraId="1382E185" w14:textId="50B61F10" w:rsidR="005F1438" w:rsidRPr="007B2E27" w:rsidRDefault="005F1438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Verdana" w:hAnsi="Verdana"/>
          <w:sz w:val="18"/>
          <w:szCs w:val="17"/>
        </w:rPr>
      </w:pPr>
      <w:r w:rsidRPr="007B2E27">
        <w:rPr>
          <w:rFonts w:ascii="Verdana" w:hAnsi="Verdana"/>
          <w:sz w:val="18"/>
          <w:szCs w:val="17"/>
        </w:rPr>
        <w:t>Transition of work</w:t>
      </w:r>
      <w:ins w:id="123" w:author="ibm_admin" w:date="2018-03-27T22:14:00Z">
        <w:r w:rsidR="007D4466">
          <w:rPr>
            <w:rFonts w:ascii="Verdana" w:hAnsi="Verdana"/>
            <w:sz w:val="18"/>
            <w:szCs w:val="17"/>
          </w:rPr>
          <w:t xml:space="preserve"> and also </w:t>
        </w:r>
      </w:ins>
      <w:del w:id="124" w:author="ibm_admin" w:date="2018-03-27T22:13:00Z">
        <w:r w:rsidRPr="007B2E27" w:rsidDel="007D4466">
          <w:rPr>
            <w:rFonts w:ascii="Verdana" w:hAnsi="Verdana"/>
            <w:sz w:val="18"/>
            <w:szCs w:val="17"/>
          </w:rPr>
          <w:delText xml:space="preserve">, </w:delText>
        </w:r>
      </w:del>
      <w:r w:rsidRPr="007B2E27">
        <w:rPr>
          <w:rFonts w:ascii="Verdana" w:hAnsi="Verdana"/>
          <w:sz w:val="18"/>
          <w:szCs w:val="17"/>
        </w:rPr>
        <w:t>communication with the client, project management and coordinating with the home teams</w:t>
      </w:r>
    </w:p>
    <w:p w14:paraId="1F127546" w14:textId="789809CC" w:rsidR="005F1438" w:rsidRPr="00B612F3" w:rsidRDefault="005F1438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Verdana" w:hAnsi="Verdana"/>
          <w:sz w:val="18"/>
          <w:szCs w:val="17"/>
        </w:rPr>
      </w:pPr>
      <w:del w:id="125" w:author="ibm_admin" w:date="2018-03-27T22:12:00Z">
        <w:r w:rsidRPr="00B612F3" w:rsidDel="007D4466">
          <w:rPr>
            <w:rFonts w:ascii="Verdana" w:hAnsi="Verdana"/>
            <w:sz w:val="18"/>
            <w:szCs w:val="17"/>
          </w:rPr>
          <w:lastRenderedPageBreak/>
          <w:delText xml:space="preserve">Also </w:delText>
        </w:r>
      </w:del>
      <w:r w:rsidRPr="00B612F3">
        <w:rPr>
          <w:rFonts w:ascii="Verdana" w:hAnsi="Verdana"/>
          <w:sz w:val="18"/>
          <w:szCs w:val="17"/>
        </w:rPr>
        <w:t xml:space="preserve">Travelled onsite to Italy, Belgium and Sweden as part of </w:t>
      </w:r>
      <w:ins w:id="126" w:author="ibm_admin" w:date="2018-03-27T22:13:00Z">
        <w:r w:rsidR="007D4466">
          <w:rPr>
            <w:rFonts w:ascii="Verdana" w:hAnsi="Verdana"/>
            <w:sz w:val="18"/>
            <w:szCs w:val="17"/>
          </w:rPr>
          <w:t>critical</w:t>
        </w:r>
      </w:ins>
      <w:del w:id="127" w:author="ibm_admin" w:date="2018-03-27T22:13:00Z">
        <w:r w:rsidRPr="00B612F3" w:rsidDel="007D4466">
          <w:rPr>
            <w:rFonts w:ascii="Verdana" w:hAnsi="Verdana"/>
            <w:sz w:val="18"/>
            <w:szCs w:val="17"/>
          </w:rPr>
          <w:delText>this</w:delText>
        </w:r>
      </w:del>
      <w:r w:rsidRPr="00B612F3">
        <w:rPr>
          <w:rFonts w:ascii="Verdana" w:hAnsi="Verdana"/>
          <w:sz w:val="18"/>
          <w:szCs w:val="17"/>
        </w:rPr>
        <w:t xml:space="preserve"> transition project</w:t>
      </w:r>
      <w:ins w:id="128" w:author="ibm_admin" w:date="2018-03-27T22:12:00Z">
        <w:r w:rsidR="007D4466">
          <w:rPr>
            <w:rFonts w:ascii="Verdana" w:hAnsi="Verdana"/>
            <w:sz w:val="18"/>
            <w:szCs w:val="17"/>
          </w:rPr>
          <w:t xml:space="preserve"> </w:t>
        </w:r>
      </w:ins>
      <w:r w:rsidRPr="00B612F3">
        <w:rPr>
          <w:rFonts w:ascii="Verdana" w:hAnsi="Verdana"/>
          <w:sz w:val="18"/>
          <w:szCs w:val="17"/>
        </w:rPr>
        <w:t xml:space="preserve"> </w:t>
      </w:r>
    </w:p>
    <w:p w14:paraId="2229BC9F" w14:textId="77777777" w:rsidR="005F1438" w:rsidRPr="00B612F3" w:rsidRDefault="005F1438" w:rsidP="005F1438">
      <w:pPr>
        <w:numPr>
          <w:ilvl w:val="0"/>
          <w:numId w:val="1"/>
        </w:numPr>
        <w:autoSpaceDE w:val="0"/>
        <w:autoSpaceDN w:val="0"/>
        <w:jc w:val="both"/>
        <w:rPr>
          <w:rFonts w:ascii="Verdana" w:hAnsi="Verdana"/>
          <w:sz w:val="18"/>
          <w:szCs w:val="17"/>
        </w:rPr>
      </w:pPr>
      <w:r w:rsidRPr="00B612F3">
        <w:rPr>
          <w:rFonts w:ascii="Verdana" w:hAnsi="Verdana"/>
          <w:sz w:val="18"/>
          <w:szCs w:val="17"/>
        </w:rPr>
        <w:t>Ensured quality with the help of root cause analysis and implement corrective actions, improving the process and increase the efficiency of the team</w:t>
      </w:r>
    </w:p>
    <w:p w14:paraId="3635F076" w14:textId="77777777" w:rsidR="005F1438" w:rsidRPr="00B612F3" w:rsidRDefault="005F1438" w:rsidP="005F1438">
      <w:pPr>
        <w:numPr>
          <w:ilvl w:val="0"/>
          <w:numId w:val="1"/>
        </w:numPr>
        <w:autoSpaceDE w:val="0"/>
        <w:autoSpaceDN w:val="0"/>
        <w:jc w:val="both"/>
        <w:rPr>
          <w:rFonts w:ascii="Verdana" w:hAnsi="Verdana"/>
          <w:sz w:val="18"/>
          <w:szCs w:val="17"/>
        </w:rPr>
      </w:pPr>
      <w:r w:rsidRPr="00B612F3">
        <w:rPr>
          <w:rFonts w:ascii="Verdana" w:hAnsi="Verdana"/>
          <w:sz w:val="18"/>
          <w:szCs w:val="17"/>
        </w:rPr>
        <w:t>Evaluate the productivity of the team and monitor team and individual performance.</w:t>
      </w:r>
    </w:p>
    <w:p w14:paraId="4E56AA65" w14:textId="77777777" w:rsidR="005F1438" w:rsidRPr="00B612F3" w:rsidRDefault="005F1438" w:rsidP="005F1438">
      <w:pPr>
        <w:numPr>
          <w:ilvl w:val="0"/>
          <w:numId w:val="1"/>
        </w:numPr>
        <w:jc w:val="both"/>
        <w:rPr>
          <w:rFonts w:ascii="Verdana" w:hAnsi="Verdana"/>
          <w:sz w:val="18"/>
          <w:szCs w:val="17"/>
        </w:rPr>
      </w:pPr>
      <w:r w:rsidRPr="00B612F3">
        <w:rPr>
          <w:rFonts w:ascii="Verdana" w:hAnsi="Verdana"/>
          <w:sz w:val="18"/>
          <w:szCs w:val="17"/>
        </w:rPr>
        <w:t>Preparing the training plans for new team members and ensuring smooth integration into the team</w:t>
      </w:r>
    </w:p>
    <w:p w14:paraId="6DD3C220" w14:textId="77777777" w:rsidR="005F1438" w:rsidRPr="00C31F5F" w:rsidRDefault="005F1438" w:rsidP="005F1438">
      <w:pPr>
        <w:ind w:left="360"/>
        <w:jc w:val="both"/>
        <w:rPr>
          <w:rFonts w:ascii="Verdana" w:hAnsi="Verdana"/>
          <w:sz w:val="18"/>
          <w:szCs w:val="17"/>
          <w:highlight w:val="yellow"/>
        </w:rPr>
      </w:pPr>
    </w:p>
    <w:p w14:paraId="6FCB32DE" w14:textId="77777777" w:rsidR="005F1438" w:rsidRDefault="005F1438" w:rsidP="005F1438">
      <w:pPr>
        <w:rPr>
          <w:rFonts w:ascii="Verdana" w:hAnsi="Verdana"/>
          <w:b/>
          <w:bCs/>
          <w:sz w:val="17"/>
          <w:szCs w:val="17"/>
        </w:rPr>
      </w:pPr>
    </w:p>
    <w:p w14:paraId="616B688E" w14:textId="7F22246F" w:rsidR="005F1438" w:rsidRDefault="005F1438" w:rsidP="005F1438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TOOLS</w:t>
      </w:r>
      <w:r w:rsidRPr="00324ACB">
        <w:rPr>
          <w:rFonts w:ascii="Verdana" w:hAnsi="Verdana"/>
          <w:bCs/>
          <w:sz w:val="17"/>
          <w:szCs w:val="17"/>
        </w:rPr>
        <w:t xml:space="preserve"> </w:t>
      </w:r>
      <w:r>
        <w:rPr>
          <w:rFonts w:ascii="Verdana" w:hAnsi="Verdana"/>
          <w:noProof/>
          <w:sz w:val="17"/>
          <w:szCs w:val="17"/>
        </w:rPr>
        <w:drawing>
          <wp:inline distT="0" distB="0" distL="0" distR="0" wp14:anchorId="67DD63A8" wp14:editId="1FD31039">
            <wp:extent cx="4381500" cy="95250"/>
            <wp:effectExtent l="0" t="0" r="0" b="0"/>
            <wp:docPr id="3" name="Picture 3" descr="BD2132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21328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FDCE" w14:textId="77777777" w:rsidR="005F1438" w:rsidRDefault="005F1438" w:rsidP="005F1438">
      <w:pPr>
        <w:rPr>
          <w:rFonts w:ascii="Verdana" w:hAnsi="Verdana"/>
          <w:sz w:val="17"/>
          <w:szCs w:val="17"/>
        </w:rPr>
      </w:pPr>
    </w:p>
    <w:p w14:paraId="1C9D37B7" w14:textId="77777777" w:rsidR="007D4466" w:rsidRDefault="007D4466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ins w:id="129" w:author="ibm_admin" w:date="2018-03-27T22:14:00Z"/>
          <w:rFonts w:ascii="Verdana" w:hAnsi="Verdana"/>
          <w:sz w:val="18"/>
          <w:szCs w:val="17"/>
        </w:rPr>
      </w:pPr>
      <w:ins w:id="130" w:author="ibm_admin" w:date="2018-03-27T22:14:00Z">
        <w:r>
          <w:rPr>
            <w:rFonts w:ascii="Verdana" w:hAnsi="Verdana"/>
            <w:sz w:val="18"/>
            <w:szCs w:val="17"/>
          </w:rPr>
          <w:t>Optimizely</w:t>
        </w:r>
      </w:ins>
    </w:p>
    <w:p w14:paraId="35BB0793" w14:textId="77777777" w:rsidR="007D4466" w:rsidRDefault="007D4466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ins w:id="131" w:author="ibm_admin" w:date="2018-03-27T22:14:00Z"/>
          <w:rFonts w:ascii="Verdana" w:hAnsi="Verdana"/>
          <w:sz w:val="18"/>
          <w:szCs w:val="17"/>
        </w:rPr>
      </w:pPr>
      <w:ins w:id="132" w:author="ibm_admin" w:date="2018-03-27T22:14:00Z">
        <w:r>
          <w:rPr>
            <w:rFonts w:ascii="Verdana" w:hAnsi="Verdana"/>
            <w:sz w:val="18"/>
            <w:szCs w:val="17"/>
          </w:rPr>
          <w:t>CoreMetrics</w:t>
        </w:r>
      </w:ins>
    </w:p>
    <w:p w14:paraId="0409B86C" w14:textId="77777777" w:rsidR="007D4466" w:rsidRDefault="007D4466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ins w:id="133" w:author="ibm_admin" w:date="2018-03-27T22:14:00Z"/>
          <w:rFonts w:ascii="Verdana" w:hAnsi="Verdana"/>
          <w:sz w:val="18"/>
          <w:szCs w:val="17"/>
        </w:rPr>
      </w:pPr>
      <w:ins w:id="134" w:author="ibm_admin" w:date="2018-03-27T22:14:00Z">
        <w:r>
          <w:rPr>
            <w:rFonts w:ascii="Verdana" w:hAnsi="Verdana"/>
            <w:sz w:val="18"/>
            <w:szCs w:val="17"/>
          </w:rPr>
          <w:t>Britghedge</w:t>
        </w:r>
      </w:ins>
    </w:p>
    <w:p w14:paraId="6256C245" w14:textId="41296001" w:rsidR="007D4466" w:rsidRDefault="007D4466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ins w:id="135" w:author="ibm_admin" w:date="2018-04-11T16:21:00Z"/>
          <w:rFonts w:ascii="Verdana" w:hAnsi="Verdana"/>
          <w:sz w:val="18"/>
          <w:szCs w:val="17"/>
        </w:rPr>
      </w:pPr>
      <w:ins w:id="136" w:author="ibm_admin" w:date="2018-03-27T22:15:00Z">
        <w:r>
          <w:rPr>
            <w:rFonts w:ascii="Verdana" w:hAnsi="Verdana"/>
            <w:sz w:val="18"/>
            <w:szCs w:val="17"/>
          </w:rPr>
          <w:t>Content Analytical Dashboard</w:t>
        </w:r>
      </w:ins>
    </w:p>
    <w:p w14:paraId="6B54EEF6" w14:textId="4C3C8F5D" w:rsidR="00D94223" w:rsidRDefault="00D94223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ins w:id="137" w:author="ibm_admin" w:date="2018-03-27T22:15:00Z"/>
          <w:rFonts w:ascii="Verdana" w:hAnsi="Verdana"/>
          <w:sz w:val="18"/>
          <w:szCs w:val="17"/>
        </w:rPr>
      </w:pPr>
      <w:ins w:id="138" w:author="ibm_admin" w:date="2018-04-11T16:21:00Z">
        <w:r>
          <w:rPr>
            <w:rFonts w:ascii="Verdana" w:hAnsi="Verdana"/>
            <w:sz w:val="18"/>
            <w:szCs w:val="17"/>
          </w:rPr>
          <w:t>L</w:t>
        </w:r>
      </w:ins>
      <w:ins w:id="139" w:author="ibm_admin" w:date="2018-04-11T16:22:00Z">
        <w:r>
          <w:rPr>
            <w:rFonts w:ascii="Verdana" w:hAnsi="Verdana"/>
            <w:sz w:val="18"/>
            <w:szCs w:val="17"/>
          </w:rPr>
          <w:t>ighthouse</w:t>
        </w:r>
      </w:ins>
      <w:bookmarkStart w:id="140" w:name="_GoBack"/>
      <w:bookmarkEnd w:id="140"/>
    </w:p>
    <w:p w14:paraId="22476A55" w14:textId="77777777" w:rsidR="007D4466" w:rsidRDefault="007D4466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ins w:id="141" w:author="ibm_admin" w:date="2018-03-27T22:15:00Z"/>
          <w:rFonts w:ascii="Verdana" w:hAnsi="Verdana"/>
          <w:sz w:val="18"/>
          <w:szCs w:val="17"/>
        </w:rPr>
      </w:pPr>
      <w:ins w:id="142" w:author="ibm_admin" w:date="2018-03-27T22:15:00Z">
        <w:r>
          <w:rPr>
            <w:rFonts w:ascii="Verdana" w:hAnsi="Verdana"/>
            <w:sz w:val="18"/>
            <w:szCs w:val="17"/>
          </w:rPr>
          <w:t>Pearl</w:t>
        </w:r>
      </w:ins>
    </w:p>
    <w:p w14:paraId="6B93A917" w14:textId="015B2FDA" w:rsidR="005F1438" w:rsidRPr="000868E9" w:rsidRDefault="005F1438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Verdana" w:hAnsi="Verdana"/>
          <w:sz w:val="18"/>
          <w:szCs w:val="17"/>
        </w:rPr>
      </w:pPr>
      <w:r w:rsidRPr="007B2E27">
        <w:rPr>
          <w:rFonts w:ascii="Verdana" w:hAnsi="Verdana"/>
          <w:sz w:val="18"/>
          <w:szCs w:val="17"/>
        </w:rPr>
        <w:t>Covario</w:t>
      </w:r>
    </w:p>
    <w:p w14:paraId="1ACACEDE" w14:textId="77777777" w:rsidR="005F1438" w:rsidRPr="007B2E27" w:rsidRDefault="005F1438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Verdana" w:hAnsi="Verdana"/>
          <w:sz w:val="18"/>
          <w:szCs w:val="17"/>
        </w:rPr>
      </w:pPr>
      <w:r w:rsidRPr="007B2E27">
        <w:rPr>
          <w:rFonts w:ascii="Verdana" w:hAnsi="Verdana"/>
          <w:sz w:val="18"/>
          <w:szCs w:val="17"/>
        </w:rPr>
        <w:t>Marketing Automation Tool (UNICA)</w:t>
      </w:r>
    </w:p>
    <w:p w14:paraId="716EE9B2" w14:textId="77777777" w:rsidR="005F1438" w:rsidRPr="007B2E27" w:rsidRDefault="005F1438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Verdana" w:hAnsi="Verdana"/>
          <w:sz w:val="18"/>
          <w:szCs w:val="17"/>
        </w:rPr>
      </w:pPr>
      <w:r w:rsidRPr="007B2E27">
        <w:rPr>
          <w:rFonts w:ascii="Verdana" w:hAnsi="Verdana"/>
          <w:sz w:val="18"/>
          <w:szCs w:val="17"/>
        </w:rPr>
        <w:t>Six Sigma Tools</w:t>
      </w:r>
    </w:p>
    <w:p w14:paraId="470843B4" w14:textId="77777777" w:rsidR="005F1438" w:rsidRPr="007B2E27" w:rsidRDefault="005F1438" w:rsidP="005F1438">
      <w:pPr>
        <w:pStyle w:val="Achievement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Verdana" w:hAnsi="Verdana"/>
          <w:sz w:val="18"/>
          <w:szCs w:val="17"/>
        </w:rPr>
      </w:pPr>
      <w:r>
        <w:rPr>
          <w:rFonts w:ascii="Verdana" w:hAnsi="Verdana"/>
          <w:sz w:val="18"/>
          <w:szCs w:val="17"/>
        </w:rPr>
        <w:t>Microsoft Excel and Power Point</w:t>
      </w:r>
    </w:p>
    <w:p w14:paraId="231A3BEA" w14:textId="77777777" w:rsidR="005F1438" w:rsidRPr="007B2E27" w:rsidRDefault="005F1438" w:rsidP="005F1438">
      <w:pPr>
        <w:pStyle w:val="Header"/>
        <w:rPr>
          <w:rFonts w:ascii="Verdana" w:hAnsi="Verdana"/>
          <w:i/>
          <w:sz w:val="17"/>
          <w:szCs w:val="17"/>
        </w:rPr>
      </w:pPr>
    </w:p>
    <w:p w14:paraId="40794C96" w14:textId="77777777" w:rsidR="005F1438" w:rsidRPr="00324ACB" w:rsidRDefault="005F1438" w:rsidP="005F1438">
      <w:pPr>
        <w:tabs>
          <w:tab w:val="left" w:pos="2355"/>
        </w:tabs>
        <w:rPr>
          <w:rFonts w:ascii="Verdana" w:hAnsi="Verdana"/>
          <w:sz w:val="17"/>
          <w:szCs w:val="17"/>
        </w:rPr>
      </w:pPr>
    </w:p>
    <w:p w14:paraId="087BE266" w14:textId="72D74DF4" w:rsidR="005F1438" w:rsidRDefault="005F1438" w:rsidP="005F1438">
      <w:pPr>
        <w:rPr>
          <w:rFonts w:ascii="Verdana" w:hAnsi="Verdana"/>
          <w:sz w:val="17"/>
          <w:szCs w:val="17"/>
        </w:rPr>
      </w:pPr>
      <w:r w:rsidRPr="00324ACB">
        <w:rPr>
          <w:rFonts w:ascii="Verdana" w:hAnsi="Verdana"/>
          <w:b/>
          <w:bCs/>
          <w:sz w:val="17"/>
          <w:szCs w:val="17"/>
        </w:rPr>
        <w:t>E</w:t>
      </w:r>
      <w:r>
        <w:rPr>
          <w:rFonts w:ascii="Verdana" w:hAnsi="Verdana"/>
          <w:b/>
          <w:bCs/>
          <w:sz w:val="17"/>
          <w:szCs w:val="17"/>
        </w:rPr>
        <w:t>DUCATION</w:t>
      </w:r>
      <w:r w:rsidRPr="00324ACB">
        <w:rPr>
          <w:rFonts w:ascii="Verdana" w:hAnsi="Verdana"/>
          <w:bCs/>
          <w:sz w:val="17"/>
          <w:szCs w:val="17"/>
        </w:rPr>
        <w:t xml:space="preserve"> </w:t>
      </w:r>
      <w:r>
        <w:rPr>
          <w:rFonts w:ascii="Verdana" w:hAnsi="Verdana"/>
          <w:noProof/>
          <w:sz w:val="17"/>
          <w:szCs w:val="17"/>
        </w:rPr>
        <w:drawing>
          <wp:inline distT="0" distB="0" distL="0" distR="0" wp14:anchorId="33451074" wp14:editId="26FA7E98">
            <wp:extent cx="4381500" cy="95250"/>
            <wp:effectExtent l="0" t="0" r="0" b="0"/>
            <wp:docPr id="2" name="Picture 2" descr="BD2132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21328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169C" w14:textId="77777777" w:rsidR="005F1438" w:rsidRDefault="005F1438" w:rsidP="005F1438">
      <w:pPr>
        <w:rPr>
          <w:rFonts w:ascii="Verdana" w:hAnsi="Verdana"/>
          <w:sz w:val="17"/>
          <w:szCs w:val="17"/>
        </w:rPr>
      </w:pPr>
    </w:p>
    <w:p w14:paraId="58D510F3" w14:textId="73384B22" w:rsidR="005F1438" w:rsidRPr="005923AA" w:rsidRDefault="005F1438" w:rsidP="005F1438">
      <w:pPr>
        <w:rPr>
          <w:rFonts w:ascii="Verdana" w:hAnsi="Verdana"/>
          <w:sz w:val="17"/>
          <w:szCs w:val="17"/>
        </w:rPr>
      </w:pPr>
      <w:del w:id="143" w:author="ibm_admin" w:date="2018-03-27T22:15:00Z">
        <w:r w:rsidRPr="005923AA" w:rsidDel="007D4466">
          <w:rPr>
            <w:rFonts w:ascii="Verdana" w:hAnsi="Verdana"/>
            <w:sz w:val="17"/>
            <w:szCs w:val="17"/>
          </w:rPr>
          <w:delText>Bachelors of Arts</w:delText>
        </w:r>
      </w:del>
      <w:ins w:id="144" w:author="ibm_admin" w:date="2018-03-27T22:15:00Z">
        <w:r w:rsidR="007D4466" w:rsidRPr="005923AA">
          <w:rPr>
            <w:rFonts w:ascii="Verdana" w:hAnsi="Verdana"/>
            <w:sz w:val="17"/>
            <w:szCs w:val="17"/>
          </w:rPr>
          <w:t>Bachelor of Arts</w:t>
        </w:r>
      </w:ins>
      <w:r w:rsidRPr="005923AA">
        <w:rPr>
          <w:rFonts w:ascii="Verdana" w:hAnsi="Verdana"/>
          <w:sz w:val="17"/>
          <w:szCs w:val="17"/>
        </w:rPr>
        <w:t xml:space="preserve"> in Italian Language (Honors).</w:t>
      </w:r>
    </w:p>
    <w:p w14:paraId="00F80F8D" w14:textId="77777777" w:rsidR="005F1438" w:rsidRPr="005923AA" w:rsidRDefault="005F1438" w:rsidP="005F1438">
      <w:pPr>
        <w:rPr>
          <w:rFonts w:ascii="Verdana" w:hAnsi="Verdana"/>
          <w:sz w:val="17"/>
          <w:szCs w:val="17"/>
        </w:rPr>
      </w:pPr>
      <w:r w:rsidRPr="005923AA">
        <w:rPr>
          <w:rFonts w:ascii="Verdana" w:hAnsi="Verdana"/>
          <w:sz w:val="17"/>
          <w:szCs w:val="17"/>
        </w:rPr>
        <w:t>Germanic and Romance Depts., Faculty of Arts,</w:t>
      </w:r>
    </w:p>
    <w:p w14:paraId="47793C76" w14:textId="77777777" w:rsidR="005F1438" w:rsidRPr="005923AA" w:rsidRDefault="005F1438" w:rsidP="005F1438">
      <w:pPr>
        <w:rPr>
          <w:rFonts w:ascii="Verdana" w:hAnsi="Verdana"/>
          <w:sz w:val="17"/>
          <w:szCs w:val="17"/>
        </w:rPr>
      </w:pPr>
      <w:r w:rsidRPr="005923AA">
        <w:rPr>
          <w:rFonts w:ascii="Verdana" w:hAnsi="Verdana"/>
          <w:sz w:val="17"/>
          <w:szCs w:val="17"/>
        </w:rPr>
        <w:t>Delhi University, 2006.</w:t>
      </w:r>
    </w:p>
    <w:p w14:paraId="1111431A" w14:textId="77777777" w:rsidR="005F1438" w:rsidRPr="005923AA" w:rsidRDefault="005F1438" w:rsidP="005F1438">
      <w:pPr>
        <w:rPr>
          <w:rFonts w:ascii="Verdana" w:hAnsi="Verdana"/>
          <w:sz w:val="17"/>
          <w:szCs w:val="17"/>
        </w:rPr>
      </w:pPr>
      <w:r w:rsidRPr="005923AA">
        <w:rPr>
          <w:rFonts w:ascii="Verdana" w:hAnsi="Verdana"/>
          <w:sz w:val="17"/>
          <w:szCs w:val="17"/>
        </w:rPr>
        <w:tab/>
      </w:r>
    </w:p>
    <w:p w14:paraId="5E47FF48" w14:textId="77777777" w:rsidR="005F1438" w:rsidRPr="005923AA" w:rsidRDefault="005F1438" w:rsidP="005F1438">
      <w:pPr>
        <w:rPr>
          <w:rFonts w:ascii="Verdana" w:hAnsi="Verdana"/>
          <w:sz w:val="17"/>
          <w:szCs w:val="17"/>
        </w:rPr>
      </w:pPr>
      <w:r w:rsidRPr="005923AA">
        <w:rPr>
          <w:rFonts w:ascii="Verdana" w:hAnsi="Verdana"/>
          <w:sz w:val="17"/>
          <w:szCs w:val="17"/>
        </w:rPr>
        <w:t xml:space="preserve">Higher Secondary School Certificate </w:t>
      </w:r>
    </w:p>
    <w:p w14:paraId="0B1947E6" w14:textId="77777777" w:rsidR="005F1438" w:rsidRPr="005923AA" w:rsidRDefault="005F1438" w:rsidP="005F1438">
      <w:pPr>
        <w:rPr>
          <w:rFonts w:ascii="Verdana" w:hAnsi="Verdana"/>
          <w:sz w:val="17"/>
          <w:szCs w:val="17"/>
        </w:rPr>
      </w:pPr>
      <w:r w:rsidRPr="005923AA">
        <w:rPr>
          <w:rFonts w:ascii="Verdana" w:hAnsi="Verdana"/>
          <w:sz w:val="17"/>
          <w:szCs w:val="17"/>
        </w:rPr>
        <w:t>Delhi Public School, 2003.</w:t>
      </w:r>
    </w:p>
    <w:p w14:paraId="63E7F4C1" w14:textId="77777777" w:rsidR="005F1438" w:rsidRPr="005923AA" w:rsidRDefault="005F1438" w:rsidP="005F1438">
      <w:pPr>
        <w:rPr>
          <w:rFonts w:ascii="Verdana" w:hAnsi="Verdana"/>
          <w:sz w:val="17"/>
          <w:szCs w:val="17"/>
        </w:rPr>
      </w:pPr>
    </w:p>
    <w:p w14:paraId="54A584C7" w14:textId="77777777" w:rsidR="005F1438" w:rsidRPr="005923AA" w:rsidRDefault="005F1438" w:rsidP="005F1438">
      <w:pPr>
        <w:rPr>
          <w:rFonts w:ascii="Verdana" w:hAnsi="Verdana"/>
          <w:sz w:val="17"/>
          <w:szCs w:val="17"/>
        </w:rPr>
      </w:pPr>
      <w:r w:rsidRPr="005923AA">
        <w:rPr>
          <w:rFonts w:ascii="Verdana" w:hAnsi="Verdana"/>
          <w:sz w:val="17"/>
          <w:szCs w:val="17"/>
        </w:rPr>
        <w:t xml:space="preserve">Senior Secondary School Certificate </w:t>
      </w:r>
    </w:p>
    <w:p w14:paraId="6CE39903" w14:textId="77777777" w:rsidR="005F1438" w:rsidRPr="005923AA" w:rsidRDefault="005F1438" w:rsidP="005F1438">
      <w:pPr>
        <w:rPr>
          <w:rFonts w:ascii="Verdana" w:hAnsi="Verdana"/>
          <w:sz w:val="17"/>
          <w:szCs w:val="17"/>
        </w:rPr>
      </w:pPr>
      <w:r w:rsidRPr="005923AA">
        <w:rPr>
          <w:rFonts w:ascii="Verdana" w:hAnsi="Verdana"/>
          <w:sz w:val="17"/>
          <w:szCs w:val="17"/>
        </w:rPr>
        <w:t>Delhi Public School, 2001.</w:t>
      </w:r>
    </w:p>
    <w:p w14:paraId="7271F64E" w14:textId="77777777" w:rsidR="005F1438" w:rsidRPr="0043427B" w:rsidRDefault="005F1438" w:rsidP="005F1438">
      <w:pPr>
        <w:rPr>
          <w:rFonts w:ascii="Verdana" w:hAnsi="Verdana"/>
          <w:b/>
          <w:sz w:val="17"/>
          <w:szCs w:val="17"/>
        </w:rPr>
      </w:pPr>
    </w:p>
    <w:p w14:paraId="19031609" w14:textId="77777777" w:rsidR="005F1438" w:rsidRPr="00324ACB" w:rsidRDefault="005F1438" w:rsidP="005F1438">
      <w:pPr>
        <w:rPr>
          <w:rFonts w:ascii="Verdana" w:hAnsi="Verdana"/>
          <w:bCs/>
          <w:sz w:val="17"/>
          <w:szCs w:val="17"/>
        </w:rPr>
      </w:pPr>
    </w:p>
    <w:p w14:paraId="267108F3" w14:textId="3C59A70C" w:rsidR="005F1438" w:rsidRDefault="005F1438" w:rsidP="005F1438">
      <w:pPr>
        <w:rPr>
          <w:rFonts w:ascii="Verdana" w:hAnsi="Verdana"/>
          <w:sz w:val="17"/>
          <w:szCs w:val="17"/>
        </w:rPr>
      </w:pPr>
      <w:r w:rsidRPr="00324ACB">
        <w:rPr>
          <w:rFonts w:ascii="Verdana" w:hAnsi="Verdana"/>
          <w:b/>
          <w:sz w:val="17"/>
          <w:szCs w:val="17"/>
        </w:rPr>
        <w:t>PERSONAL DOSSIER</w:t>
      </w:r>
      <w:r>
        <w:rPr>
          <w:rFonts w:ascii="Verdana" w:hAnsi="Verdana"/>
          <w:noProof/>
          <w:sz w:val="17"/>
          <w:szCs w:val="17"/>
        </w:rPr>
        <w:drawing>
          <wp:inline distT="0" distB="0" distL="0" distR="0" wp14:anchorId="7B95059C" wp14:editId="366ADAD3">
            <wp:extent cx="4381500" cy="95250"/>
            <wp:effectExtent l="0" t="0" r="0" b="0"/>
            <wp:docPr id="1" name="Picture 1" descr="BD2132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21328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1629" w14:textId="77777777" w:rsidR="005F1438" w:rsidRDefault="005F1438" w:rsidP="005F1438">
      <w:pPr>
        <w:rPr>
          <w:rFonts w:ascii="Verdana" w:hAnsi="Verdana"/>
          <w:sz w:val="17"/>
          <w:szCs w:val="17"/>
        </w:rPr>
      </w:pPr>
    </w:p>
    <w:p w14:paraId="626C1276" w14:textId="77777777" w:rsidR="005F1438" w:rsidRPr="0043427B" w:rsidRDefault="005F1438" w:rsidP="005F1438">
      <w:pPr>
        <w:rPr>
          <w:rFonts w:ascii="Verdana" w:hAnsi="Verdana"/>
          <w:sz w:val="18"/>
          <w:szCs w:val="17"/>
        </w:rPr>
      </w:pPr>
      <w:r w:rsidRPr="0043427B">
        <w:rPr>
          <w:rFonts w:ascii="Verdana" w:hAnsi="Verdana"/>
          <w:sz w:val="18"/>
          <w:szCs w:val="17"/>
        </w:rPr>
        <w:t xml:space="preserve">Date of Birth          </w:t>
      </w:r>
      <w:r w:rsidRPr="0043427B">
        <w:rPr>
          <w:rFonts w:ascii="Verdana" w:hAnsi="Verdana"/>
          <w:sz w:val="18"/>
          <w:szCs w:val="17"/>
        </w:rPr>
        <w:tab/>
      </w:r>
      <w:r>
        <w:rPr>
          <w:rFonts w:ascii="Verdana" w:hAnsi="Verdana"/>
          <w:sz w:val="18"/>
          <w:szCs w:val="17"/>
        </w:rPr>
        <w:t xml:space="preserve">  :</w:t>
      </w:r>
      <w:r>
        <w:rPr>
          <w:rFonts w:ascii="Verdana" w:hAnsi="Verdana"/>
          <w:sz w:val="18"/>
          <w:szCs w:val="17"/>
        </w:rPr>
        <w:tab/>
        <w:t>06th March</w:t>
      </w:r>
    </w:p>
    <w:p w14:paraId="670D2476" w14:textId="77777777" w:rsidR="005F1438" w:rsidRPr="0043427B" w:rsidRDefault="005F1438" w:rsidP="005F1438">
      <w:pPr>
        <w:rPr>
          <w:rFonts w:ascii="Verdana" w:hAnsi="Verdana"/>
          <w:sz w:val="18"/>
          <w:szCs w:val="17"/>
        </w:rPr>
      </w:pPr>
      <w:r w:rsidRPr="0043427B">
        <w:rPr>
          <w:rFonts w:ascii="Verdana" w:hAnsi="Verdana"/>
          <w:sz w:val="18"/>
          <w:szCs w:val="17"/>
        </w:rPr>
        <w:t xml:space="preserve">Languages Known  </w:t>
      </w:r>
      <w:r w:rsidRPr="0043427B">
        <w:rPr>
          <w:rFonts w:ascii="Verdana" w:hAnsi="Verdana"/>
          <w:sz w:val="18"/>
          <w:szCs w:val="17"/>
        </w:rPr>
        <w:tab/>
      </w:r>
      <w:r>
        <w:rPr>
          <w:rFonts w:ascii="Verdana" w:hAnsi="Verdana"/>
          <w:sz w:val="18"/>
          <w:szCs w:val="17"/>
        </w:rPr>
        <w:t xml:space="preserve">  </w:t>
      </w:r>
      <w:r w:rsidRPr="0043427B">
        <w:rPr>
          <w:rFonts w:ascii="Verdana" w:hAnsi="Verdana"/>
          <w:sz w:val="18"/>
          <w:szCs w:val="17"/>
        </w:rPr>
        <w:t xml:space="preserve">:        </w:t>
      </w:r>
      <w:r w:rsidRPr="0043427B">
        <w:rPr>
          <w:rFonts w:ascii="Verdana" w:hAnsi="Verdana"/>
          <w:sz w:val="18"/>
          <w:szCs w:val="17"/>
        </w:rPr>
        <w:tab/>
        <w:t>English, Hindi, and Italian.</w:t>
      </w:r>
    </w:p>
    <w:p w14:paraId="7E3CBCC6" w14:textId="77777777" w:rsidR="005F1438" w:rsidRPr="0043427B" w:rsidRDefault="005F1438" w:rsidP="005F1438">
      <w:pPr>
        <w:rPr>
          <w:rFonts w:ascii="Verdana" w:hAnsi="Verdana"/>
          <w:sz w:val="18"/>
          <w:szCs w:val="17"/>
        </w:rPr>
      </w:pPr>
      <w:r w:rsidRPr="0043427B">
        <w:rPr>
          <w:rFonts w:ascii="Verdana" w:hAnsi="Verdana"/>
          <w:sz w:val="18"/>
          <w:szCs w:val="17"/>
        </w:rPr>
        <w:t xml:space="preserve">Hobbies              </w:t>
      </w:r>
      <w:r>
        <w:rPr>
          <w:rFonts w:ascii="Verdana" w:hAnsi="Verdana"/>
          <w:sz w:val="18"/>
          <w:szCs w:val="17"/>
        </w:rPr>
        <w:t xml:space="preserve">     </w:t>
      </w:r>
      <w:r w:rsidRPr="0043427B">
        <w:rPr>
          <w:rFonts w:ascii="Verdana" w:hAnsi="Verdana"/>
          <w:sz w:val="18"/>
          <w:szCs w:val="17"/>
        </w:rPr>
        <w:t xml:space="preserve">  </w:t>
      </w:r>
      <w:r>
        <w:rPr>
          <w:rFonts w:ascii="Verdana" w:hAnsi="Verdana"/>
          <w:sz w:val="18"/>
          <w:szCs w:val="17"/>
        </w:rPr>
        <w:t xml:space="preserve">    :        </w:t>
      </w:r>
      <w:r w:rsidRPr="0043427B">
        <w:rPr>
          <w:rFonts w:ascii="Verdana" w:hAnsi="Verdana"/>
          <w:sz w:val="18"/>
          <w:szCs w:val="17"/>
        </w:rPr>
        <w:t xml:space="preserve">Travelling, Reading, Movies, Alternate </w:t>
      </w:r>
      <w:r>
        <w:rPr>
          <w:rFonts w:ascii="Verdana" w:hAnsi="Verdana"/>
          <w:sz w:val="18"/>
          <w:szCs w:val="17"/>
        </w:rPr>
        <w:t xml:space="preserve">Healing </w:t>
      </w:r>
      <w:r w:rsidRPr="0043427B">
        <w:rPr>
          <w:rFonts w:ascii="Verdana" w:hAnsi="Verdana"/>
          <w:sz w:val="18"/>
          <w:szCs w:val="17"/>
        </w:rPr>
        <w:t>Therapies</w:t>
      </w:r>
    </w:p>
    <w:p w14:paraId="7B22E612" w14:textId="77777777" w:rsidR="005F1438" w:rsidRPr="00324ACB" w:rsidRDefault="005F1438" w:rsidP="005F1438">
      <w:pPr>
        <w:rPr>
          <w:rFonts w:ascii="Verdana" w:hAnsi="Verdana"/>
          <w:sz w:val="17"/>
          <w:szCs w:val="17"/>
        </w:rPr>
      </w:pPr>
      <w:r w:rsidRPr="0043427B">
        <w:rPr>
          <w:rFonts w:ascii="Verdana" w:hAnsi="Verdana"/>
          <w:sz w:val="18"/>
          <w:szCs w:val="17"/>
        </w:rPr>
        <w:t xml:space="preserve">Extra-Curricular activities: </w:t>
      </w:r>
      <w:r>
        <w:rPr>
          <w:rFonts w:ascii="Verdana" w:hAnsi="Verdana"/>
          <w:sz w:val="18"/>
          <w:szCs w:val="17"/>
        </w:rPr>
        <w:t xml:space="preserve">      </w:t>
      </w:r>
      <w:r w:rsidRPr="0043427B">
        <w:rPr>
          <w:rFonts w:ascii="Verdana" w:hAnsi="Verdana"/>
          <w:sz w:val="18"/>
          <w:szCs w:val="17"/>
        </w:rPr>
        <w:t xml:space="preserve"> Works with ISST a NGO rendering social service to people.</w:t>
      </w:r>
    </w:p>
    <w:p w14:paraId="64C925D5" w14:textId="77777777" w:rsidR="00C67FB8" w:rsidRDefault="00C67FB8"/>
    <w:sectPr w:rsidR="00C67FB8" w:rsidSect="005A6874">
      <w:pgSz w:w="11909" w:h="16834" w:code="9"/>
      <w:pgMar w:top="1008" w:right="1008" w:bottom="1008" w:left="1008" w:header="720" w:footer="720" w:gutter="0"/>
      <w:pgBorders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2FF3D" w14:textId="77777777" w:rsidR="00BE2D2F" w:rsidRDefault="00BE2D2F" w:rsidP="005F1438">
      <w:r>
        <w:separator/>
      </w:r>
    </w:p>
  </w:endnote>
  <w:endnote w:type="continuationSeparator" w:id="0">
    <w:p w14:paraId="75B0E4CD" w14:textId="77777777" w:rsidR="00BE2D2F" w:rsidRDefault="00BE2D2F" w:rsidP="005F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554FB" w14:textId="77777777" w:rsidR="00BE2D2F" w:rsidRDefault="00BE2D2F" w:rsidP="005F1438">
      <w:r>
        <w:separator/>
      </w:r>
    </w:p>
  </w:footnote>
  <w:footnote w:type="continuationSeparator" w:id="0">
    <w:p w14:paraId="1788DD7D" w14:textId="77777777" w:rsidR="00BE2D2F" w:rsidRDefault="00BE2D2F" w:rsidP="005F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D0C87"/>
    <w:multiLevelType w:val="singleLevel"/>
    <w:tmpl w:val="7170369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bm_admin">
    <w15:presenceInfo w15:providerId="None" w15:userId="ibm_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38"/>
    <w:rsid w:val="0015111C"/>
    <w:rsid w:val="00170DA2"/>
    <w:rsid w:val="00381384"/>
    <w:rsid w:val="003A40FD"/>
    <w:rsid w:val="0044712E"/>
    <w:rsid w:val="00477D8F"/>
    <w:rsid w:val="004A3DCF"/>
    <w:rsid w:val="004F59C0"/>
    <w:rsid w:val="005F1438"/>
    <w:rsid w:val="007D4466"/>
    <w:rsid w:val="00810458"/>
    <w:rsid w:val="00966791"/>
    <w:rsid w:val="00984FA1"/>
    <w:rsid w:val="009B02E2"/>
    <w:rsid w:val="00BC4007"/>
    <w:rsid w:val="00BE2D2F"/>
    <w:rsid w:val="00C47B53"/>
    <w:rsid w:val="00C67FB8"/>
    <w:rsid w:val="00D94223"/>
    <w:rsid w:val="00E13EC6"/>
    <w:rsid w:val="00E9550E"/>
    <w:rsid w:val="00EA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0D16"/>
  <w15:chartTrackingRefBased/>
  <w15:docId w15:val="{00294879-5792-4D03-B412-9665D021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14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438"/>
  </w:style>
  <w:style w:type="paragraph" w:styleId="Footer">
    <w:name w:val="footer"/>
    <w:basedOn w:val="Normal"/>
    <w:link w:val="FooterChar"/>
    <w:uiPriority w:val="99"/>
    <w:unhideWhenUsed/>
    <w:rsid w:val="005F14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438"/>
  </w:style>
  <w:style w:type="character" w:styleId="Hyperlink">
    <w:name w:val="Hyperlink"/>
    <w:rsid w:val="005F1438"/>
    <w:rPr>
      <w:color w:val="0000FF"/>
      <w:u w:val="single"/>
    </w:rPr>
  </w:style>
  <w:style w:type="paragraph" w:customStyle="1" w:styleId="Achievement">
    <w:name w:val="Achievement"/>
    <w:basedOn w:val="BodyText"/>
    <w:rsid w:val="005F1438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F14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143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4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438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ibm_admin</dc:creator>
  <cp:keywords/>
  <dc:description/>
  <cp:lastModifiedBy>ibm_admin</cp:lastModifiedBy>
  <cp:revision>11</cp:revision>
  <dcterms:created xsi:type="dcterms:W3CDTF">2018-03-27T15:44:00Z</dcterms:created>
  <dcterms:modified xsi:type="dcterms:W3CDTF">2018-04-11T10:52:00Z</dcterms:modified>
</cp:coreProperties>
</file>